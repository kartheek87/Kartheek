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E7E68" w14:textId="361E5A34" w:rsidR="00D60DF4" w:rsidRPr="00D60DF4" w:rsidRDefault="00D60DF4" w:rsidP="00D60DF4">
      <w:pPr>
        <w:jc w:val="center"/>
        <w:rPr>
          <w:rFonts w:asciiTheme="minorHAnsi" w:hAnsiTheme="minorHAnsi"/>
          <w:b/>
          <w:lang w:val="en-CA"/>
        </w:rPr>
      </w:pPr>
      <w:r>
        <w:rPr>
          <w:rFonts w:asciiTheme="minorHAnsi" w:hAnsiTheme="minorHAnsi"/>
          <w:b/>
          <w:lang w:val="en-CA"/>
        </w:rPr>
        <w:t xml:space="preserve">Questionnaire </w:t>
      </w:r>
      <w:r w:rsidR="00BD7794">
        <w:rPr>
          <w:rFonts w:asciiTheme="minorHAnsi" w:hAnsiTheme="minorHAnsi"/>
          <w:b/>
          <w:lang w:val="en-CA"/>
        </w:rPr>
        <w:t>Feb</w:t>
      </w:r>
      <w:r>
        <w:rPr>
          <w:rFonts w:asciiTheme="minorHAnsi" w:hAnsiTheme="minorHAnsi"/>
          <w:b/>
          <w:lang w:val="en-CA"/>
        </w:rPr>
        <w:t xml:space="preserve"> 201</w:t>
      </w:r>
      <w:r w:rsidR="00261DBB">
        <w:rPr>
          <w:rFonts w:asciiTheme="minorHAnsi" w:hAnsiTheme="minorHAnsi"/>
          <w:b/>
          <w:lang w:val="en-CA"/>
        </w:rPr>
        <w:t>5</w:t>
      </w:r>
      <w:r>
        <w:rPr>
          <w:rFonts w:asciiTheme="minorHAnsi" w:hAnsiTheme="minorHAnsi"/>
          <w:b/>
          <w:lang w:val="en-CA"/>
        </w:rPr>
        <w:t xml:space="preserve"> </w:t>
      </w:r>
      <w:r w:rsidR="00BD7794">
        <w:rPr>
          <w:rFonts w:asciiTheme="minorHAnsi" w:hAnsiTheme="minorHAnsi"/>
          <w:b/>
          <w:lang w:val="en-CA"/>
        </w:rPr>
        <w:t>Sweden</w:t>
      </w:r>
    </w:p>
    <w:p w14:paraId="7D044294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277B3010" w14:textId="0F69688C" w:rsidR="00D60DF4" w:rsidRDefault="00261DBB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Dear student,</w:t>
      </w:r>
      <w:bookmarkStart w:id="0" w:name="_GoBack"/>
      <w:bookmarkEnd w:id="0"/>
    </w:p>
    <w:p w14:paraId="3BEF98E0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71C892A7" w14:textId="048D7C97" w:rsidR="00D60DF4" w:rsidRDefault="00455E9F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The aim of this questionnaire is for us to have a better understanding of </w:t>
      </w:r>
      <w:r w:rsidR="00BD7794">
        <w:rPr>
          <w:rFonts w:asciiTheme="minorHAnsi" w:hAnsiTheme="minorHAnsi"/>
          <w:lang w:val="en-CA"/>
        </w:rPr>
        <w:t>what you have learnt from the preparatory courses in Swedish culture, Study technique, Academic writing and Oral communication.</w:t>
      </w:r>
      <w:r w:rsidR="00152E28">
        <w:rPr>
          <w:rFonts w:asciiTheme="minorHAnsi" w:hAnsiTheme="minorHAnsi"/>
          <w:lang w:val="en-CA"/>
        </w:rPr>
        <w:t xml:space="preserve"> We would also like to know what thoughts you have around potential challenges that you </w:t>
      </w:r>
      <w:r w:rsidR="00BD7794">
        <w:rPr>
          <w:rFonts w:asciiTheme="minorHAnsi" w:hAnsiTheme="minorHAnsi"/>
          <w:lang w:val="en-CA"/>
        </w:rPr>
        <w:t xml:space="preserve">have already met or think you </w:t>
      </w:r>
      <w:r w:rsidR="00152E28">
        <w:rPr>
          <w:rFonts w:asciiTheme="minorHAnsi" w:hAnsiTheme="minorHAnsi"/>
          <w:lang w:val="en-CA"/>
        </w:rPr>
        <w:t xml:space="preserve">will meet during your study stay in Sweden </w:t>
      </w:r>
      <w:r w:rsidR="00DB20C2">
        <w:rPr>
          <w:rFonts w:asciiTheme="minorHAnsi" w:hAnsiTheme="minorHAnsi"/>
          <w:lang w:val="en-CA"/>
        </w:rPr>
        <w:t xml:space="preserve">and your studies </w:t>
      </w:r>
      <w:r w:rsidR="00152E28">
        <w:rPr>
          <w:rFonts w:asciiTheme="minorHAnsi" w:hAnsiTheme="minorHAnsi"/>
          <w:lang w:val="en-CA"/>
        </w:rPr>
        <w:t xml:space="preserve">at </w:t>
      </w:r>
      <w:proofErr w:type="spellStart"/>
      <w:r w:rsidR="00152E28">
        <w:rPr>
          <w:rFonts w:asciiTheme="minorHAnsi" w:hAnsiTheme="minorHAnsi"/>
          <w:lang w:val="en-CA"/>
        </w:rPr>
        <w:t>Blekinge</w:t>
      </w:r>
      <w:proofErr w:type="spellEnd"/>
      <w:r w:rsidR="00152E28">
        <w:rPr>
          <w:rFonts w:asciiTheme="minorHAnsi" w:hAnsiTheme="minorHAnsi"/>
          <w:lang w:val="en-CA"/>
        </w:rPr>
        <w:t xml:space="preserve"> Institute of Technology. </w:t>
      </w:r>
      <w:r w:rsidR="00D60DF4">
        <w:rPr>
          <w:rFonts w:asciiTheme="minorHAnsi" w:hAnsiTheme="minorHAnsi"/>
          <w:lang w:val="en-CA"/>
        </w:rPr>
        <w:t>Please answer the following questions to your best ability!</w:t>
      </w:r>
      <w:r w:rsidR="00185879">
        <w:rPr>
          <w:rFonts w:asciiTheme="minorHAnsi" w:hAnsiTheme="minorHAnsi"/>
          <w:lang w:val="en-CA"/>
        </w:rPr>
        <w:t xml:space="preserve"> You may answer in bullet points, but try to fill out the space left under each question.</w:t>
      </w:r>
    </w:p>
    <w:p w14:paraId="36AF033C" w14:textId="77777777" w:rsidR="00D60DF4" w:rsidRPr="00D60DF4" w:rsidRDefault="00D60DF4" w:rsidP="00D60DF4">
      <w:pPr>
        <w:rPr>
          <w:rFonts w:asciiTheme="minorHAnsi" w:hAnsiTheme="minorHAnsi"/>
          <w:lang w:val="en-CA"/>
        </w:rPr>
      </w:pPr>
    </w:p>
    <w:p w14:paraId="731BE44B" w14:textId="77777777" w:rsidR="00D60DF4" w:rsidRPr="00D60DF4" w:rsidRDefault="00D60DF4" w:rsidP="00D60DF4">
      <w:pPr>
        <w:rPr>
          <w:rFonts w:asciiTheme="minorHAnsi" w:hAnsiTheme="minorHAnsi"/>
          <w:lang w:val="en-CA"/>
        </w:rPr>
      </w:pPr>
    </w:p>
    <w:p w14:paraId="1217303C" w14:textId="77777777" w:rsidR="00EC31E1" w:rsidRDefault="00EC31E1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In what parts of the preparatory courses have you taken part? Please underline.</w:t>
      </w:r>
    </w:p>
    <w:p w14:paraId="4FA05092" w14:textId="77777777" w:rsidR="00EC31E1" w:rsidRDefault="00EC31E1" w:rsidP="00D60DF4">
      <w:pPr>
        <w:rPr>
          <w:rFonts w:asciiTheme="minorHAnsi" w:hAnsiTheme="minorHAnsi"/>
          <w:lang w:val="en-CA"/>
        </w:rPr>
      </w:pPr>
    </w:p>
    <w:p w14:paraId="4C0F3ABB" w14:textId="7CE5FBD3" w:rsidR="00EC31E1" w:rsidRPr="00EC31E1" w:rsidRDefault="00EC31E1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Swedish culture       Study technique       Academic writing       Oral communication </w:t>
      </w:r>
    </w:p>
    <w:p w14:paraId="7F4CE807" w14:textId="77777777" w:rsidR="00EC31E1" w:rsidRDefault="00EC31E1" w:rsidP="00D60DF4">
      <w:pPr>
        <w:rPr>
          <w:rFonts w:asciiTheme="minorHAnsi" w:hAnsiTheme="minorHAnsi"/>
          <w:b/>
          <w:lang w:val="en-CA"/>
        </w:rPr>
      </w:pPr>
    </w:p>
    <w:p w14:paraId="446E5B6A" w14:textId="77777777" w:rsidR="00EC31E1" w:rsidRDefault="00EC31E1" w:rsidP="00D60DF4">
      <w:pPr>
        <w:rPr>
          <w:rFonts w:asciiTheme="minorHAnsi" w:hAnsiTheme="minorHAnsi"/>
          <w:b/>
          <w:lang w:val="en-CA"/>
        </w:rPr>
      </w:pPr>
    </w:p>
    <w:p w14:paraId="101206BD" w14:textId="77777777" w:rsidR="00D60DF4" w:rsidRPr="00994C2B" w:rsidRDefault="00D60DF4" w:rsidP="00D60DF4">
      <w:pPr>
        <w:rPr>
          <w:rFonts w:asciiTheme="minorHAnsi" w:hAnsiTheme="minorHAnsi"/>
          <w:b/>
          <w:lang w:val="en-CA"/>
        </w:rPr>
      </w:pPr>
      <w:r w:rsidRPr="00994C2B">
        <w:rPr>
          <w:rFonts w:asciiTheme="minorHAnsi" w:hAnsiTheme="minorHAnsi"/>
          <w:b/>
          <w:lang w:val="en-CA"/>
        </w:rPr>
        <w:t>Awareness of Sweden and Swedish culture</w:t>
      </w:r>
    </w:p>
    <w:p w14:paraId="1E992CF2" w14:textId="77777777" w:rsidR="00185879" w:rsidRDefault="00185879" w:rsidP="00D60DF4">
      <w:pPr>
        <w:rPr>
          <w:rFonts w:asciiTheme="minorHAnsi" w:hAnsiTheme="minorHAnsi"/>
          <w:lang w:val="en-CA"/>
        </w:rPr>
      </w:pPr>
    </w:p>
    <w:p w14:paraId="755E00CD" w14:textId="77777777" w:rsidR="00185879" w:rsidRDefault="00185879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Think about </w:t>
      </w:r>
      <w:r w:rsidRPr="00710A91">
        <w:rPr>
          <w:rFonts w:asciiTheme="minorHAnsi" w:hAnsiTheme="minorHAnsi"/>
          <w:b/>
          <w:lang w:val="en-CA"/>
        </w:rPr>
        <w:t>food</w:t>
      </w:r>
      <w:r>
        <w:rPr>
          <w:rFonts w:asciiTheme="minorHAnsi" w:hAnsiTheme="minorHAnsi"/>
          <w:lang w:val="en-CA"/>
        </w:rPr>
        <w:t xml:space="preserve"> and </w:t>
      </w:r>
      <w:r w:rsidRPr="00710A91">
        <w:rPr>
          <w:rFonts w:asciiTheme="minorHAnsi" w:hAnsiTheme="minorHAnsi"/>
          <w:b/>
          <w:lang w:val="en-CA"/>
        </w:rPr>
        <w:t>the culture around food</w:t>
      </w:r>
      <w:r>
        <w:rPr>
          <w:rFonts w:asciiTheme="minorHAnsi" w:hAnsiTheme="minorHAnsi"/>
          <w:lang w:val="en-CA"/>
        </w:rPr>
        <w:t xml:space="preserve">. </w:t>
      </w:r>
    </w:p>
    <w:p w14:paraId="32519DDA" w14:textId="77777777" w:rsidR="00185879" w:rsidRDefault="00185879" w:rsidP="00D60DF4">
      <w:pPr>
        <w:rPr>
          <w:rFonts w:asciiTheme="minorHAnsi" w:hAnsiTheme="minorHAnsi"/>
          <w:lang w:val="en-CA"/>
        </w:rPr>
      </w:pPr>
    </w:p>
    <w:p w14:paraId="6E40A0FE" w14:textId="2D99ADCB" w:rsidR="00185879" w:rsidRDefault="00710A91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1. </w:t>
      </w:r>
      <w:r w:rsidR="00185879">
        <w:rPr>
          <w:rFonts w:asciiTheme="minorHAnsi" w:hAnsiTheme="minorHAnsi"/>
          <w:lang w:val="en-CA"/>
        </w:rPr>
        <w:t>What do you think are the biggest similarities</w:t>
      </w:r>
      <w:r w:rsidR="00152E28">
        <w:rPr>
          <w:rFonts w:asciiTheme="minorHAnsi" w:hAnsiTheme="minorHAnsi"/>
          <w:lang w:val="en-CA"/>
        </w:rPr>
        <w:t xml:space="preserve"> and differences</w:t>
      </w:r>
      <w:r w:rsidR="00185879">
        <w:rPr>
          <w:rFonts w:asciiTheme="minorHAnsi" w:hAnsiTheme="minorHAnsi"/>
          <w:lang w:val="en-CA"/>
        </w:rPr>
        <w:t xml:space="preserve"> between the Indian customs and habits </w:t>
      </w:r>
      <w:r w:rsidR="00152E28">
        <w:rPr>
          <w:rFonts w:asciiTheme="minorHAnsi" w:hAnsiTheme="minorHAnsi"/>
          <w:lang w:val="en-CA"/>
        </w:rPr>
        <w:t xml:space="preserve">around food </w:t>
      </w:r>
      <w:r w:rsidR="00185879">
        <w:rPr>
          <w:rFonts w:asciiTheme="minorHAnsi" w:hAnsiTheme="minorHAnsi"/>
          <w:lang w:val="en-CA"/>
        </w:rPr>
        <w:t>to the Swedish ones?</w:t>
      </w:r>
      <w:r w:rsidR="00152E28">
        <w:rPr>
          <w:rFonts w:asciiTheme="minorHAnsi" w:hAnsiTheme="minorHAnsi"/>
          <w:lang w:val="en-CA"/>
        </w:rPr>
        <w:t xml:space="preserve"> What do you think will</w:t>
      </w:r>
      <w:r w:rsidR="00185879">
        <w:rPr>
          <w:rFonts w:asciiTheme="minorHAnsi" w:hAnsiTheme="minorHAnsi"/>
          <w:lang w:val="en-CA"/>
        </w:rPr>
        <w:t xml:space="preserve"> be the biggest challenges for you when it comes to food</w:t>
      </w:r>
      <w:r w:rsidR="00152E28">
        <w:rPr>
          <w:rFonts w:asciiTheme="minorHAnsi" w:hAnsiTheme="minorHAnsi"/>
          <w:lang w:val="en-CA"/>
        </w:rPr>
        <w:t xml:space="preserve"> during your stay in Sweden</w:t>
      </w:r>
      <w:r w:rsidR="00185879">
        <w:rPr>
          <w:rFonts w:asciiTheme="minorHAnsi" w:hAnsiTheme="minorHAnsi"/>
          <w:lang w:val="en-CA"/>
        </w:rPr>
        <w:t>?</w:t>
      </w:r>
    </w:p>
    <w:p w14:paraId="406D2E27" w14:textId="77777777" w:rsidR="00185879" w:rsidRDefault="00185879" w:rsidP="00D60DF4">
      <w:pPr>
        <w:rPr>
          <w:rFonts w:asciiTheme="minorHAnsi" w:hAnsiTheme="minorHAnsi"/>
          <w:lang w:val="en-CA"/>
        </w:rPr>
      </w:pPr>
    </w:p>
    <w:p w14:paraId="37906E01" w14:textId="77777777" w:rsidR="00710A91" w:rsidRDefault="00710A91" w:rsidP="00D60DF4">
      <w:pPr>
        <w:rPr>
          <w:rFonts w:asciiTheme="minorHAnsi" w:hAnsiTheme="minorHAnsi"/>
          <w:lang w:val="en-CA"/>
        </w:rPr>
      </w:pPr>
    </w:p>
    <w:p w14:paraId="3AD8DC0E" w14:textId="77777777" w:rsidR="00710A91" w:rsidRDefault="00710A91" w:rsidP="00D60DF4">
      <w:pPr>
        <w:rPr>
          <w:rFonts w:asciiTheme="minorHAnsi" w:hAnsiTheme="minorHAnsi"/>
          <w:lang w:val="en-CA"/>
        </w:rPr>
      </w:pPr>
    </w:p>
    <w:p w14:paraId="2C7EC7B3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7BAD0661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37DABBF0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7050D12C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67757407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16BFE3DD" w14:textId="4BCF26E0" w:rsidR="00D60DF4" w:rsidRDefault="00710A91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Think about </w:t>
      </w:r>
      <w:r w:rsidRPr="00710A91">
        <w:rPr>
          <w:rFonts w:asciiTheme="minorHAnsi" w:hAnsiTheme="minorHAnsi"/>
          <w:b/>
          <w:lang w:val="en-CA"/>
        </w:rPr>
        <w:t>the climate</w:t>
      </w:r>
      <w:r>
        <w:rPr>
          <w:rFonts w:asciiTheme="minorHAnsi" w:hAnsiTheme="minorHAnsi"/>
          <w:lang w:val="en-CA"/>
        </w:rPr>
        <w:t xml:space="preserve"> and how this</w:t>
      </w:r>
      <w:del w:id="1" w:author="Ulrica Skagert" w:date="2014-02-14T20:28:00Z">
        <w:r w:rsidDel="00BD7794">
          <w:rPr>
            <w:rFonts w:asciiTheme="minorHAnsi" w:hAnsiTheme="minorHAnsi"/>
            <w:lang w:val="en-CA"/>
          </w:rPr>
          <w:delText xml:space="preserve"> might</w:delText>
        </w:r>
      </w:del>
      <w:r>
        <w:rPr>
          <w:rFonts w:asciiTheme="minorHAnsi" w:hAnsiTheme="minorHAnsi"/>
          <w:lang w:val="en-CA"/>
        </w:rPr>
        <w:t xml:space="preserve"> affect</w:t>
      </w:r>
      <w:ins w:id="2" w:author="Ulrica Skagert" w:date="2014-02-14T20:28:00Z">
        <w:r w:rsidR="00BD7794">
          <w:rPr>
            <w:rFonts w:asciiTheme="minorHAnsi" w:hAnsiTheme="minorHAnsi"/>
            <w:lang w:val="en-CA"/>
          </w:rPr>
          <w:t>s</w:t>
        </w:r>
      </w:ins>
      <w:r>
        <w:rPr>
          <w:rFonts w:asciiTheme="minorHAnsi" w:hAnsiTheme="minorHAnsi"/>
          <w:lang w:val="en-CA"/>
        </w:rPr>
        <w:t xml:space="preserve"> your everyday life.</w:t>
      </w:r>
    </w:p>
    <w:p w14:paraId="5A9553D9" w14:textId="77777777" w:rsidR="00710A91" w:rsidRDefault="00710A91" w:rsidP="00D60DF4">
      <w:pPr>
        <w:rPr>
          <w:rFonts w:asciiTheme="minorHAnsi" w:hAnsiTheme="minorHAnsi"/>
          <w:lang w:val="en-CA"/>
        </w:rPr>
      </w:pPr>
    </w:p>
    <w:p w14:paraId="2DBE9F5F" w14:textId="651331CB" w:rsidR="00710A91" w:rsidRPr="00994C2B" w:rsidRDefault="00152E28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2</w:t>
      </w:r>
      <w:r w:rsidR="00710A91">
        <w:rPr>
          <w:rFonts w:asciiTheme="minorHAnsi" w:hAnsiTheme="minorHAnsi"/>
          <w:lang w:val="en-CA"/>
        </w:rPr>
        <w:t>. What do you think are t</w:t>
      </w:r>
      <w:r w:rsidR="008B1BA7">
        <w:rPr>
          <w:rFonts w:asciiTheme="minorHAnsi" w:hAnsiTheme="minorHAnsi"/>
          <w:lang w:val="en-CA"/>
        </w:rPr>
        <w:t>he biggest similarities</w:t>
      </w:r>
      <w:r>
        <w:rPr>
          <w:rFonts w:asciiTheme="minorHAnsi" w:hAnsiTheme="minorHAnsi"/>
          <w:lang w:val="en-CA"/>
        </w:rPr>
        <w:t xml:space="preserve"> and differences</w:t>
      </w:r>
      <w:r w:rsidR="008B1BA7">
        <w:rPr>
          <w:rFonts w:asciiTheme="minorHAnsi" w:hAnsiTheme="minorHAnsi"/>
          <w:lang w:val="en-CA"/>
        </w:rPr>
        <w:t xml:space="preserve"> between</w:t>
      </w:r>
      <w:r w:rsidR="00710A91">
        <w:rPr>
          <w:rFonts w:asciiTheme="minorHAnsi" w:hAnsiTheme="minorHAnsi"/>
          <w:lang w:val="en-CA"/>
        </w:rPr>
        <w:t xml:space="preserve"> the Indian </w:t>
      </w:r>
      <w:r w:rsidR="008B1BA7">
        <w:rPr>
          <w:rFonts w:asciiTheme="minorHAnsi" w:hAnsiTheme="minorHAnsi"/>
          <w:lang w:val="en-CA"/>
        </w:rPr>
        <w:t xml:space="preserve">and the Swedish </w:t>
      </w:r>
      <w:r w:rsidR="00710A91">
        <w:rPr>
          <w:rFonts w:asciiTheme="minorHAnsi" w:hAnsiTheme="minorHAnsi"/>
          <w:lang w:val="en-CA"/>
        </w:rPr>
        <w:t>climate?</w:t>
      </w:r>
      <w:r>
        <w:rPr>
          <w:rFonts w:asciiTheme="minorHAnsi" w:hAnsiTheme="minorHAnsi"/>
          <w:lang w:val="en-CA"/>
        </w:rPr>
        <w:t xml:space="preserve"> What do you think will be the biggest challenges for you during your stay in Sweden in terms of how the climate</w:t>
      </w:r>
      <w:del w:id="3" w:author="Ulrica Skagert" w:date="2014-02-14T20:28:00Z">
        <w:r w:rsidDel="00BD7794">
          <w:rPr>
            <w:rFonts w:asciiTheme="minorHAnsi" w:hAnsiTheme="minorHAnsi"/>
            <w:lang w:val="en-CA"/>
          </w:rPr>
          <w:delText xml:space="preserve"> might</w:delText>
        </w:r>
      </w:del>
      <w:r>
        <w:rPr>
          <w:rFonts w:asciiTheme="minorHAnsi" w:hAnsiTheme="minorHAnsi"/>
          <w:lang w:val="en-CA"/>
        </w:rPr>
        <w:t xml:space="preserve"> affect</w:t>
      </w:r>
      <w:ins w:id="4" w:author="Ulrica Skagert" w:date="2014-02-14T20:28:00Z">
        <w:r w:rsidR="00BD7794">
          <w:rPr>
            <w:rFonts w:asciiTheme="minorHAnsi" w:hAnsiTheme="minorHAnsi"/>
            <w:lang w:val="en-CA"/>
          </w:rPr>
          <w:t>s</w:t>
        </w:r>
      </w:ins>
      <w:r>
        <w:rPr>
          <w:rFonts w:asciiTheme="minorHAnsi" w:hAnsiTheme="minorHAnsi"/>
          <w:lang w:val="en-CA"/>
        </w:rPr>
        <w:t xml:space="preserve"> your everyday life?</w:t>
      </w:r>
    </w:p>
    <w:p w14:paraId="04F4DCCD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40C75D6B" w14:textId="77777777" w:rsidR="00710A91" w:rsidRDefault="00710A91" w:rsidP="00D60DF4">
      <w:pPr>
        <w:rPr>
          <w:rFonts w:asciiTheme="minorHAnsi" w:hAnsiTheme="minorHAnsi"/>
          <w:lang w:val="en-CA"/>
        </w:rPr>
      </w:pPr>
    </w:p>
    <w:p w14:paraId="3B57AD82" w14:textId="77777777" w:rsidR="00710A91" w:rsidRDefault="00710A91" w:rsidP="00D60DF4">
      <w:pPr>
        <w:rPr>
          <w:rFonts w:asciiTheme="minorHAnsi" w:hAnsiTheme="minorHAnsi"/>
          <w:lang w:val="en-CA"/>
        </w:rPr>
      </w:pPr>
    </w:p>
    <w:p w14:paraId="5B334B05" w14:textId="77777777" w:rsidR="00710A91" w:rsidRDefault="00710A91" w:rsidP="00D60DF4">
      <w:pPr>
        <w:rPr>
          <w:rFonts w:asciiTheme="minorHAnsi" w:hAnsiTheme="minorHAnsi"/>
          <w:lang w:val="en-CA"/>
        </w:rPr>
      </w:pPr>
    </w:p>
    <w:p w14:paraId="5096A37D" w14:textId="0F7E0349" w:rsidR="00710A91" w:rsidRDefault="00710A91" w:rsidP="00D60DF4">
      <w:pPr>
        <w:rPr>
          <w:rFonts w:asciiTheme="minorHAnsi" w:hAnsiTheme="minorHAnsi"/>
          <w:lang w:val="en-CA"/>
        </w:rPr>
      </w:pPr>
    </w:p>
    <w:p w14:paraId="3E0ADD09" w14:textId="77777777" w:rsidR="00710A91" w:rsidRDefault="00710A91" w:rsidP="00D60DF4">
      <w:pPr>
        <w:rPr>
          <w:rFonts w:asciiTheme="minorHAnsi" w:hAnsiTheme="minorHAnsi"/>
          <w:lang w:val="en-CA"/>
        </w:rPr>
      </w:pPr>
    </w:p>
    <w:p w14:paraId="41CE67F4" w14:textId="77777777" w:rsidR="00710A91" w:rsidRDefault="00710A91" w:rsidP="00D60DF4">
      <w:pPr>
        <w:rPr>
          <w:rFonts w:asciiTheme="minorHAnsi" w:hAnsiTheme="minorHAnsi"/>
          <w:lang w:val="en-CA"/>
        </w:rPr>
      </w:pPr>
    </w:p>
    <w:p w14:paraId="377B6645" w14:textId="77777777" w:rsidR="00710A91" w:rsidRDefault="00710A91" w:rsidP="00D60DF4">
      <w:pPr>
        <w:rPr>
          <w:rFonts w:asciiTheme="minorHAnsi" w:hAnsiTheme="minorHAnsi"/>
          <w:lang w:val="en-CA"/>
        </w:rPr>
      </w:pPr>
    </w:p>
    <w:p w14:paraId="140F419B" w14:textId="77777777" w:rsidR="00D60DF4" w:rsidRDefault="00710A91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Think about </w:t>
      </w:r>
      <w:r w:rsidRPr="00710A91">
        <w:rPr>
          <w:rFonts w:asciiTheme="minorHAnsi" w:hAnsiTheme="minorHAnsi"/>
          <w:b/>
          <w:lang w:val="en-CA"/>
        </w:rPr>
        <w:t>the s</w:t>
      </w:r>
      <w:r w:rsidR="00D60DF4" w:rsidRPr="00710A91">
        <w:rPr>
          <w:rFonts w:asciiTheme="minorHAnsi" w:hAnsiTheme="minorHAnsi"/>
          <w:b/>
          <w:lang w:val="en-CA"/>
        </w:rPr>
        <w:t>ocial climate</w:t>
      </w:r>
      <w:r>
        <w:rPr>
          <w:rFonts w:asciiTheme="minorHAnsi" w:hAnsiTheme="minorHAnsi"/>
          <w:lang w:val="en-CA"/>
        </w:rPr>
        <w:t xml:space="preserve"> and how people interact with one another.</w:t>
      </w:r>
    </w:p>
    <w:p w14:paraId="2854974D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44054C4B" w14:textId="2C6A3175" w:rsidR="00710A91" w:rsidRDefault="00152E28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lastRenderedPageBreak/>
        <w:t>3</w:t>
      </w:r>
      <w:r w:rsidR="008B1BA7">
        <w:rPr>
          <w:rFonts w:asciiTheme="minorHAnsi" w:hAnsiTheme="minorHAnsi"/>
          <w:lang w:val="en-CA"/>
        </w:rPr>
        <w:t xml:space="preserve">. </w:t>
      </w:r>
      <w:r w:rsidR="00710A91">
        <w:rPr>
          <w:rFonts w:asciiTheme="minorHAnsi" w:hAnsiTheme="minorHAnsi"/>
          <w:lang w:val="en-CA"/>
        </w:rPr>
        <w:t>What do you think are the biggest similarities</w:t>
      </w:r>
      <w:r>
        <w:rPr>
          <w:rFonts w:asciiTheme="minorHAnsi" w:hAnsiTheme="minorHAnsi"/>
          <w:lang w:val="en-CA"/>
        </w:rPr>
        <w:t xml:space="preserve"> and differences</w:t>
      </w:r>
      <w:r w:rsidR="00710A91">
        <w:rPr>
          <w:rFonts w:asciiTheme="minorHAnsi" w:hAnsiTheme="minorHAnsi"/>
          <w:lang w:val="en-CA"/>
        </w:rPr>
        <w:t xml:space="preserve"> between how Indian people in general and Swedish people in general interact with one another?</w:t>
      </w:r>
      <w:r>
        <w:rPr>
          <w:rFonts w:asciiTheme="minorHAnsi" w:hAnsiTheme="minorHAnsi"/>
          <w:lang w:val="en-CA"/>
        </w:rPr>
        <w:t xml:space="preserve"> </w:t>
      </w:r>
      <w:r w:rsidR="008B1BA7">
        <w:rPr>
          <w:rFonts w:asciiTheme="minorHAnsi" w:hAnsiTheme="minorHAnsi"/>
          <w:lang w:val="en-CA"/>
        </w:rPr>
        <w:t xml:space="preserve">What do you think </w:t>
      </w:r>
      <w:ins w:id="5" w:author="Ulrica Skagert" w:date="2014-02-14T20:28:00Z">
        <w:r w:rsidR="00BD7794">
          <w:rPr>
            <w:rFonts w:asciiTheme="minorHAnsi" w:hAnsiTheme="minorHAnsi"/>
            <w:lang w:val="en-CA"/>
          </w:rPr>
          <w:t>are</w:t>
        </w:r>
      </w:ins>
      <w:del w:id="6" w:author="Ulrica Skagert" w:date="2014-02-14T20:28:00Z">
        <w:r w:rsidR="008B1BA7" w:rsidDel="00BD7794">
          <w:rPr>
            <w:rFonts w:asciiTheme="minorHAnsi" w:hAnsiTheme="minorHAnsi"/>
            <w:lang w:val="en-CA"/>
          </w:rPr>
          <w:delText>will be</w:delText>
        </w:r>
      </w:del>
      <w:r w:rsidR="008B1BA7">
        <w:rPr>
          <w:rFonts w:asciiTheme="minorHAnsi" w:hAnsiTheme="minorHAnsi"/>
          <w:lang w:val="en-CA"/>
        </w:rPr>
        <w:t xml:space="preserve"> the</w:t>
      </w:r>
      <w:r w:rsidR="00710A91">
        <w:rPr>
          <w:rFonts w:asciiTheme="minorHAnsi" w:hAnsiTheme="minorHAnsi"/>
          <w:lang w:val="en-CA"/>
        </w:rPr>
        <w:t xml:space="preserve"> biggest challenges for you w</w:t>
      </w:r>
      <w:r w:rsidR="00442CB0">
        <w:rPr>
          <w:rFonts w:asciiTheme="minorHAnsi" w:hAnsiTheme="minorHAnsi"/>
          <w:lang w:val="en-CA"/>
        </w:rPr>
        <w:t>hen it comes to the social life during your stay in Sweden?</w:t>
      </w:r>
    </w:p>
    <w:p w14:paraId="1A4CA6CD" w14:textId="77777777" w:rsidR="00442CB0" w:rsidRDefault="00442CB0" w:rsidP="00D60DF4">
      <w:pPr>
        <w:rPr>
          <w:rFonts w:asciiTheme="minorHAnsi" w:hAnsiTheme="minorHAnsi"/>
          <w:lang w:val="en-CA"/>
        </w:rPr>
      </w:pPr>
    </w:p>
    <w:p w14:paraId="09A7B9E1" w14:textId="77777777" w:rsidR="00442CB0" w:rsidRDefault="00442CB0" w:rsidP="00D60DF4">
      <w:pPr>
        <w:rPr>
          <w:rFonts w:asciiTheme="minorHAnsi" w:hAnsiTheme="minorHAnsi"/>
          <w:lang w:val="en-CA"/>
        </w:rPr>
      </w:pPr>
    </w:p>
    <w:p w14:paraId="02929115" w14:textId="77777777" w:rsidR="00442CB0" w:rsidRDefault="00442CB0" w:rsidP="00D60DF4">
      <w:pPr>
        <w:rPr>
          <w:rFonts w:asciiTheme="minorHAnsi" w:hAnsiTheme="minorHAnsi"/>
          <w:lang w:val="en-CA"/>
        </w:rPr>
      </w:pPr>
    </w:p>
    <w:p w14:paraId="4BD489C7" w14:textId="77777777" w:rsidR="00442CB0" w:rsidRDefault="00442CB0" w:rsidP="00D60DF4">
      <w:pPr>
        <w:rPr>
          <w:rFonts w:asciiTheme="minorHAnsi" w:hAnsiTheme="minorHAnsi"/>
          <w:lang w:val="en-CA"/>
        </w:rPr>
      </w:pPr>
    </w:p>
    <w:p w14:paraId="371E0B8A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16AD88FF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1A6D6CA4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72ED866C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33B66526" w14:textId="77777777" w:rsidR="00D60DF4" w:rsidRDefault="00442CB0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Think about </w:t>
      </w:r>
      <w:r w:rsidRPr="00442CB0">
        <w:rPr>
          <w:rFonts w:asciiTheme="minorHAnsi" w:hAnsiTheme="minorHAnsi"/>
          <w:b/>
          <w:lang w:val="en-CA"/>
        </w:rPr>
        <w:t>l</w:t>
      </w:r>
      <w:r w:rsidR="00710A91" w:rsidRPr="00442CB0">
        <w:rPr>
          <w:rFonts w:asciiTheme="minorHAnsi" w:hAnsiTheme="minorHAnsi"/>
          <w:b/>
          <w:lang w:val="en-CA"/>
        </w:rPr>
        <w:t xml:space="preserve">iving </w:t>
      </w:r>
      <w:r w:rsidRPr="00442CB0">
        <w:rPr>
          <w:rFonts w:asciiTheme="minorHAnsi" w:hAnsiTheme="minorHAnsi"/>
          <w:b/>
          <w:lang w:val="en-CA"/>
        </w:rPr>
        <w:t>accommodation</w:t>
      </w:r>
      <w:r>
        <w:rPr>
          <w:rFonts w:asciiTheme="minorHAnsi" w:hAnsiTheme="minorHAnsi"/>
          <w:b/>
          <w:lang w:val="en-CA"/>
        </w:rPr>
        <w:t>s</w:t>
      </w:r>
      <w:r>
        <w:rPr>
          <w:rFonts w:asciiTheme="minorHAnsi" w:hAnsiTheme="minorHAnsi"/>
          <w:lang w:val="en-CA"/>
        </w:rPr>
        <w:t xml:space="preserve"> and how this is organized in your country and at your university.</w:t>
      </w:r>
    </w:p>
    <w:p w14:paraId="775322B7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60F7217C" w14:textId="00F820E3" w:rsidR="00442CB0" w:rsidRDefault="00152E28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4</w:t>
      </w:r>
      <w:r w:rsidR="008B1BA7">
        <w:rPr>
          <w:rFonts w:asciiTheme="minorHAnsi" w:hAnsiTheme="minorHAnsi"/>
          <w:lang w:val="en-CA"/>
        </w:rPr>
        <w:t xml:space="preserve">. </w:t>
      </w:r>
      <w:r w:rsidR="00442CB0">
        <w:rPr>
          <w:rFonts w:asciiTheme="minorHAnsi" w:hAnsiTheme="minorHAnsi"/>
          <w:lang w:val="en-CA"/>
        </w:rPr>
        <w:t xml:space="preserve">What do you think are the biggest similarities </w:t>
      </w:r>
      <w:r>
        <w:rPr>
          <w:rFonts w:asciiTheme="minorHAnsi" w:hAnsiTheme="minorHAnsi"/>
          <w:lang w:val="en-CA"/>
        </w:rPr>
        <w:t xml:space="preserve">and differences </w:t>
      </w:r>
      <w:r w:rsidR="00442CB0">
        <w:rPr>
          <w:rFonts w:asciiTheme="minorHAnsi" w:hAnsiTheme="minorHAnsi"/>
          <w:lang w:val="en-CA"/>
        </w:rPr>
        <w:t>in terms of the organisation around living accommodations in India and in Sweden?</w:t>
      </w:r>
      <w:r>
        <w:rPr>
          <w:rFonts w:asciiTheme="minorHAnsi" w:hAnsiTheme="minorHAnsi"/>
          <w:lang w:val="en-CA"/>
        </w:rPr>
        <w:t xml:space="preserve"> </w:t>
      </w:r>
      <w:r w:rsidR="00442CB0">
        <w:rPr>
          <w:rFonts w:asciiTheme="minorHAnsi" w:hAnsiTheme="minorHAnsi"/>
          <w:lang w:val="en-CA"/>
        </w:rPr>
        <w:t xml:space="preserve">What do you think </w:t>
      </w:r>
      <w:ins w:id="7" w:author="Ulrica Skagert" w:date="2014-02-14T20:29:00Z">
        <w:r w:rsidR="00BD7794">
          <w:rPr>
            <w:rFonts w:asciiTheme="minorHAnsi" w:hAnsiTheme="minorHAnsi"/>
            <w:lang w:val="en-CA"/>
          </w:rPr>
          <w:t>are the</w:t>
        </w:r>
      </w:ins>
      <w:del w:id="8" w:author="Ulrica Skagert" w:date="2014-02-14T20:29:00Z">
        <w:r w:rsidR="00442CB0" w:rsidDel="00BD7794">
          <w:rPr>
            <w:rFonts w:asciiTheme="minorHAnsi" w:hAnsiTheme="minorHAnsi"/>
            <w:lang w:val="en-CA"/>
          </w:rPr>
          <w:delText>will be your</w:delText>
        </w:r>
      </w:del>
      <w:r w:rsidR="00442CB0">
        <w:rPr>
          <w:rFonts w:asciiTheme="minorHAnsi" w:hAnsiTheme="minorHAnsi"/>
          <w:lang w:val="en-CA"/>
        </w:rPr>
        <w:t xml:space="preserve"> biggest challenges when it comes to living accommodations during your stay in Sweden?</w:t>
      </w:r>
    </w:p>
    <w:p w14:paraId="03CC6BE4" w14:textId="77777777" w:rsidR="00442CB0" w:rsidRDefault="00442CB0" w:rsidP="00D60DF4">
      <w:pPr>
        <w:rPr>
          <w:rFonts w:asciiTheme="minorHAnsi" w:hAnsiTheme="minorHAnsi"/>
          <w:lang w:val="en-CA"/>
        </w:rPr>
      </w:pPr>
    </w:p>
    <w:p w14:paraId="5453B523" w14:textId="77777777" w:rsidR="00442CB0" w:rsidRDefault="00442CB0" w:rsidP="00D60DF4">
      <w:pPr>
        <w:rPr>
          <w:rFonts w:asciiTheme="minorHAnsi" w:hAnsiTheme="minorHAnsi"/>
          <w:lang w:val="en-CA"/>
        </w:rPr>
      </w:pPr>
    </w:p>
    <w:p w14:paraId="470CD2EF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5204E800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2145254A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74B440D3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2A58D91B" w14:textId="77777777" w:rsidR="00442CB0" w:rsidRDefault="00442CB0" w:rsidP="00D60DF4">
      <w:pPr>
        <w:rPr>
          <w:rFonts w:asciiTheme="minorHAnsi" w:hAnsiTheme="minorHAnsi"/>
          <w:lang w:val="en-CA"/>
        </w:rPr>
      </w:pPr>
    </w:p>
    <w:p w14:paraId="2D8DAF09" w14:textId="77777777" w:rsidR="00442CB0" w:rsidRDefault="00442CB0" w:rsidP="00D60DF4">
      <w:pPr>
        <w:rPr>
          <w:rFonts w:asciiTheme="minorHAnsi" w:hAnsiTheme="minorHAnsi"/>
          <w:lang w:val="en-CA"/>
        </w:rPr>
      </w:pPr>
    </w:p>
    <w:p w14:paraId="2F80B806" w14:textId="4A124D9A" w:rsidR="00710A91" w:rsidRDefault="00152E28" w:rsidP="00710A91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5</w:t>
      </w:r>
      <w:r w:rsidR="008B1BA7">
        <w:rPr>
          <w:rFonts w:asciiTheme="minorHAnsi" w:hAnsiTheme="minorHAnsi"/>
          <w:lang w:val="en-CA"/>
        </w:rPr>
        <w:t xml:space="preserve">. </w:t>
      </w:r>
      <w:r w:rsidR="00442CB0">
        <w:rPr>
          <w:rFonts w:asciiTheme="minorHAnsi" w:hAnsiTheme="minorHAnsi"/>
          <w:lang w:val="en-CA"/>
        </w:rPr>
        <w:t>What e</w:t>
      </w:r>
      <w:r w:rsidR="00710A91" w:rsidRPr="00994C2B">
        <w:rPr>
          <w:rFonts w:asciiTheme="minorHAnsi" w:hAnsiTheme="minorHAnsi"/>
          <w:lang w:val="en-CA"/>
        </w:rPr>
        <w:t xml:space="preserve">xpectations </w:t>
      </w:r>
      <w:r w:rsidR="00442CB0">
        <w:rPr>
          <w:rFonts w:asciiTheme="minorHAnsi" w:hAnsiTheme="minorHAnsi"/>
          <w:lang w:val="en-CA"/>
        </w:rPr>
        <w:t>do you</w:t>
      </w:r>
      <w:ins w:id="9" w:author="Ulrica Skagert" w:date="2014-02-14T20:29:00Z">
        <w:r w:rsidR="00BD7794">
          <w:rPr>
            <w:rFonts w:asciiTheme="minorHAnsi" w:hAnsiTheme="minorHAnsi"/>
            <w:lang w:val="en-CA"/>
          </w:rPr>
          <w:t xml:space="preserve"> now</w:t>
        </w:r>
      </w:ins>
      <w:r w:rsidR="00442CB0">
        <w:rPr>
          <w:rFonts w:asciiTheme="minorHAnsi" w:hAnsiTheme="minorHAnsi"/>
          <w:lang w:val="en-CA"/>
        </w:rPr>
        <w:t xml:space="preserve"> have </w:t>
      </w:r>
      <w:r w:rsidR="00710A91" w:rsidRPr="00994C2B">
        <w:rPr>
          <w:rFonts w:asciiTheme="minorHAnsi" w:hAnsiTheme="minorHAnsi"/>
          <w:lang w:val="en-CA"/>
        </w:rPr>
        <w:t xml:space="preserve">of </w:t>
      </w:r>
      <w:r w:rsidR="00442CB0">
        <w:rPr>
          <w:rFonts w:asciiTheme="minorHAnsi" w:hAnsiTheme="minorHAnsi"/>
          <w:lang w:val="en-CA"/>
        </w:rPr>
        <w:t xml:space="preserve">your </w:t>
      </w:r>
      <w:r w:rsidR="00710A91" w:rsidRPr="00994C2B">
        <w:rPr>
          <w:rFonts w:asciiTheme="minorHAnsi" w:hAnsiTheme="minorHAnsi"/>
          <w:lang w:val="en-CA"/>
        </w:rPr>
        <w:t>stay in Sweden</w:t>
      </w:r>
      <w:r w:rsidR="00442CB0">
        <w:rPr>
          <w:rFonts w:asciiTheme="minorHAnsi" w:hAnsiTheme="minorHAnsi"/>
          <w:lang w:val="en-CA"/>
        </w:rPr>
        <w:t xml:space="preserve"> when it comes to the life outside of your studies</w:t>
      </w:r>
      <w:r w:rsidR="00710A91">
        <w:rPr>
          <w:rFonts w:asciiTheme="minorHAnsi" w:hAnsiTheme="minorHAnsi"/>
          <w:lang w:val="en-CA"/>
        </w:rPr>
        <w:t>?</w:t>
      </w:r>
    </w:p>
    <w:p w14:paraId="78208A27" w14:textId="77777777" w:rsidR="00710A91" w:rsidRDefault="00710A91" w:rsidP="00D60DF4">
      <w:pPr>
        <w:rPr>
          <w:rFonts w:asciiTheme="minorHAnsi" w:hAnsiTheme="minorHAnsi"/>
          <w:lang w:val="en-CA"/>
        </w:rPr>
      </w:pPr>
    </w:p>
    <w:p w14:paraId="1361016B" w14:textId="77777777" w:rsidR="00442CB0" w:rsidRDefault="00442CB0" w:rsidP="00D60DF4">
      <w:pPr>
        <w:rPr>
          <w:rFonts w:asciiTheme="minorHAnsi" w:hAnsiTheme="minorHAnsi"/>
          <w:lang w:val="en-CA"/>
        </w:rPr>
      </w:pPr>
    </w:p>
    <w:p w14:paraId="0B80141B" w14:textId="77777777" w:rsidR="00710A91" w:rsidRDefault="00710A91" w:rsidP="00D60DF4">
      <w:pPr>
        <w:rPr>
          <w:rFonts w:asciiTheme="minorHAnsi" w:hAnsiTheme="minorHAnsi"/>
          <w:lang w:val="en-CA"/>
        </w:rPr>
      </w:pPr>
    </w:p>
    <w:p w14:paraId="4B90060E" w14:textId="77777777" w:rsidR="00D60DF4" w:rsidRDefault="00D60DF4" w:rsidP="00D60DF4">
      <w:pPr>
        <w:rPr>
          <w:rFonts w:asciiTheme="minorHAnsi" w:hAnsiTheme="minorHAnsi"/>
          <w:b/>
          <w:lang w:val="en-CA"/>
        </w:rPr>
      </w:pPr>
    </w:p>
    <w:p w14:paraId="20CBDD8D" w14:textId="77777777" w:rsidR="00152E28" w:rsidRDefault="00152E28" w:rsidP="00D60DF4">
      <w:pPr>
        <w:rPr>
          <w:rFonts w:asciiTheme="minorHAnsi" w:hAnsiTheme="minorHAnsi"/>
          <w:b/>
          <w:lang w:val="en-CA"/>
        </w:rPr>
      </w:pPr>
    </w:p>
    <w:p w14:paraId="47FF36E0" w14:textId="77777777" w:rsidR="00152E28" w:rsidRDefault="00152E28" w:rsidP="00D60DF4">
      <w:pPr>
        <w:rPr>
          <w:rFonts w:asciiTheme="minorHAnsi" w:hAnsiTheme="minorHAnsi"/>
          <w:b/>
          <w:lang w:val="en-CA"/>
        </w:rPr>
      </w:pPr>
    </w:p>
    <w:p w14:paraId="24E9023F" w14:textId="77777777" w:rsidR="00152E28" w:rsidRDefault="00152E28" w:rsidP="00D60DF4">
      <w:pPr>
        <w:rPr>
          <w:rFonts w:asciiTheme="minorHAnsi" w:hAnsiTheme="minorHAnsi"/>
          <w:b/>
          <w:lang w:val="en-CA"/>
        </w:rPr>
      </w:pPr>
    </w:p>
    <w:p w14:paraId="1A0800AF" w14:textId="77777777" w:rsidR="00152E28" w:rsidRDefault="00152E28" w:rsidP="00D60DF4">
      <w:pPr>
        <w:rPr>
          <w:rFonts w:asciiTheme="minorHAnsi" w:hAnsiTheme="minorHAnsi"/>
          <w:b/>
          <w:lang w:val="en-CA"/>
        </w:rPr>
      </w:pPr>
    </w:p>
    <w:p w14:paraId="6F453467" w14:textId="77777777" w:rsidR="00D60DF4" w:rsidRPr="00994C2B" w:rsidRDefault="00D60DF4" w:rsidP="00D60DF4">
      <w:pPr>
        <w:rPr>
          <w:rFonts w:asciiTheme="minorHAnsi" w:hAnsiTheme="minorHAnsi"/>
          <w:b/>
          <w:lang w:val="en-CA"/>
        </w:rPr>
      </w:pPr>
      <w:r w:rsidRPr="00994C2B">
        <w:rPr>
          <w:rFonts w:asciiTheme="minorHAnsi" w:hAnsiTheme="minorHAnsi"/>
          <w:b/>
          <w:lang w:val="en-CA"/>
        </w:rPr>
        <w:t>Awareness of studies in Sweden</w:t>
      </w:r>
    </w:p>
    <w:p w14:paraId="4CF85425" w14:textId="77777777" w:rsidR="00442CB0" w:rsidRDefault="00442CB0" w:rsidP="00D60DF4">
      <w:pPr>
        <w:rPr>
          <w:rFonts w:asciiTheme="minorHAnsi" w:hAnsiTheme="minorHAnsi"/>
          <w:lang w:val="en-CA"/>
        </w:rPr>
      </w:pPr>
    </w:p>
    <w:p w14:paraId="6DC0EBAD" w14:textId="239698F4" w:rsidR="00442CB0" w:rsidRDefault="00442CB0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Think about </w:t>
      </w:r>
      <w:r w:rsidRPr="008B1BA7">
        <w:rPr>
          <w:rFonts w:asciiTheme="minorHAnsi" w:hAnsiTheme="minorHAnsi"/>
          <w:b/>
          <w:lang w:val="en-CA"/>
        </w:rPr>
        <w:t>your studies and how these are organized</w:t>
      </w:r>
      <w:r>
        <w:rPr>
          <w:rFonts w:asciiTheme="minorHAnsi" w:hAnsiTheme="minorHAnsi"/>
          <w:lang w:val="en-CA"/>
        </w:rPr>
        <w:t xml:space="preserve"> during the </w:t>
      </w:r>
      <w:r w:rsidR="008B1BA7">
        <w:rPr>
          <w:rFonts w:asciiTheme="minorHAnsi" w:hAnsiTheme="minorHAnsi"/>
          <w:lang w:val="en-CA"/>
        </w:rPr>
        <w:t>time that is</w:t>
      </w:r>
      <w:r>
        <w:rPr>
          <w:rFonts w:asciiTheme="minorHAnsi" w:hAnsiTheme="minorHAnsi"/>
          <w:lang w:val="en-CA"/>
        </w:rPr>
        <w:t xml:space="preserve"> teacher</w:t>
      </w:r>
      <w:r w:rsidR="008B1BA7">
        <w:rPr>
          <w:rFonts w:asciiTheme="minorHAnsi" w:hAnsiTheme="minorHAnsi"/>
          <w:lang w:val="en-CA"/>
        </w:rPr>
        <w:t xml:space="preserve"> or supervisor </w:t>
      </w:r>
      <w:r>
        <w:rPr>
          <w:rFonts w:asciiTheme="minorHAnsi" w:hAnsiTheme="minorHAnsi"/>
          <w:lang w:val="en-CA"/>
        </w:rPr>
        <w:t>lead</w:t>
      </w:r>
      <w:r w:rsidR="00503506">
        <w:rPr>
          <w:rFonts w:asciiTheme="minorHAnsi" w:hAnsiTheme="minorHAnsi"/>
          <w:lang w:val="en-CA"/>
        </w:rPr>
        <w:t xml:space="preserve"> in terms of hours and structure</w:t>
      </w:r>
      <w:r>
        <w:rPr>
          <w:rFonts w:asciiTheme="minorHAnsi" w:hAnsiTheme="minorHAnsi"/>
          <w:lang w:val="en-CA"/>
        </w:rPr>
        <w:t xml:space="preserve">. </w:t>
      </w:r>
    </w:p>
    <w:p w14:paraId="1D1E3CB1" w14:textId="77777777" w:rsidR="00442CB0" w:rsidRDefault="00442CB0" w:rsidP="00D60DF4">
      <w:pPr>
        <w:rPr>
          <w:rFonts w:asciiTheme="minorHAnsi" w:hAnsiTheme="minorHAnsi"/>
          <w:lang w:val="en-CA"/>
        </w:rPr>
      </w:pPr>
    </w:p>
    <w:p w14:paraId="2EFD3A5B" w14:textId="5EB141CD" w:rsidR="00FD499A" w:rsidRDefault="00D521BD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6</w:t>
      </w:r>
      <w:r w:rsidR="008B1BA7">
        <w:rPr>
          <w:rFonts w:asciiTheme="minorHAnsi" w:hAnsiTheme="minorHAnsi"/>
          <w:lang w:val="en-CA"/>
        </w:rPr>
        <w:t xml:space="preserve">. </w:t>
      </w:r>
      <w:r w:rsidR="00442CB0">
        <w:rPr>
          <w:rFonts w:asciiTheme="minorHAnsi" w:hAnsiTheme="minorHAnsi"/>
          <w:lang w:val="en-CA"/>
        </w:rPr>
        <w:t xml:space="preserve">What do you think </w:t>
      </w:r>
      <w:ins w:id="10" w:author="Ulrica Skagert" w:date="2014-02-14T20:30:00Z">
        <w:r w:rsidR="00BD7794">
          <w:rPr>
            <w:rFonts w:asciiTheme="minorHAnsi" w:hAnsiTheme="minorHAnsi"/>
            <w:lang w:val="en-CA"/>
          </w:rPr>
          <w:t>are</w:t>
        </w:r>
      </w:ins>
      <w:del w:id="11" w:author="Ulrica Skagert" w:date="2014-02-14T20:30:00Z">
        <w:r w:rsidR="00442CB0" w:rsidDel="00BD7794">
          <w:rPr>
            <w:rFonts w:asciiTheme="minorHAnsi" w:hAnsiTheme="minorHAnsi"/>
            <w:lang w:val="en-CA"/>
          </w:rPr>
          <w:delText>will be</w:delText>
        </w:r>
      </w:del>
      <w:r w:rsidR="00442CB0">
        <w:rPr>
          <w:rFonts w:asciiTheme="minorHAnsi" w:hAnsiTheme="minorHAnsi"/>
          <w:lang w:val="en-CA"/>
        </w:rPr>
        <w:t xml:space="preserve"> the biggest similarities</w:t>
      </w:r>
      <w:r w:rsidR="00152E28">
        <w:rPr>
          <w:rFonts w:asciiTheme="minorHAnsi" w:hAnsiTheme="minorHAnsi"/>
          <w:lang w:val="en-CA"/>
        </w:rPr>
        <w:t xml:space="preserve"> and</w:t>
      </w:r>
      <w:r w:rsidR="00E2184A">
        <w:rPr>
          <w:rFonts w:asciiTheme="minorHAnsi" w:hAnsiTheme="minorHAnsi"/>
          <w:lang w:val="en-CA"/>
        </w:rPr>
        <w:t xml:space="preserve"> differences</w:t>
      </w:r>
      <w:r w:rsidR="00442CB0">
        <w:rPr>
          <w:rFonts w:asciiTheme="minorHAnsi" w:hAnsiTheme="minorHAnsi"/>
          <w:lang w:val="en-CA"/>
        </w:rPr>
        <w:t xml:space="preserve"> between the teacher or supervisor lead sessions</w:t>
      </w:r>
      <w:r w:rsidR="00FD499A">
        <w:rPr>
          <w:rFonts w:asciiTheme="minorHAnsi" w:hAnsiTheme="minorHAnsi"/>
          <w:lang w:val="en-CA"/>
        </w:rPr>
        <w:t xml:space="preserve"> in India and in Sweden?</w:t>
      </w:r>
      <w:r w:rsidR="008B1BA7">
        <w:rPr>
          <w:rFonts w:asciiTheme="minorHAnsi" w:hAnsiTheme="minorHAnsi"/>
          <w:lang w:val="en-CA"/>
        </w:rPr>
        <w:t xml:space="preserve"> </w:t>
      </w:r>
      <w:r w:rsidR="00FD499A">
        <w:rPr>
          <w:rFonts w:asciiTheme="minorHAnsi" w:hAnsiTheme="minorHAnsi"/>
          <w:lang w:val="en-CA"/>
        </w:rPr>
        <w:t xml:space="preserve">What do you think </w:t>
      </w:r>
      <w:ins w:id="12" w:author="Ulrica Skagert" w:date="2014-02-14T20:30:00Z">
        <w:r w:rsidR="00BD7794">
          <w:rPr>
            <w:rFonts w:asciiTheme="minorHAnsi" w:hAnsiTheme="minorHAnsi"/>
            <w:lang w:val="en-CA"/>
          </w:rPr>
          <w:t xml:space="preserve">are </w:t>
        </w:r>
      </w:ins>
      <w:del w:id="13" w:author="Ulrica Skagert" w:date="2014-02-14T20:30:00Z">
        <w:r w:rsidR="00FD499A" w:rsidDel="00BD7794">
          <w:rPr>
            <w:rFonts w:asciiTheme="minorHAnsi" w:hAnsiTheme="minorHAnsi"/>
            <w:lang w:val="en-CA"/>
          </w:rPr>
          <w:delText>wi</w:delText>
        </w:r>
      </w:del>
      <w:ins w:id="14" w:author="Ulrica Skagert" w:date="2014-02-14T20:30:00Z">
        <w:r w:rsidR="00BD7794">
          <w:rPr>
            <w:rFonts w:asciiTheme="minorHAnsi" w:hAnsiTheme="minorHAnsi"/>
            <w:lang w:val="en-CA"/>
          </w:rPr>
          <w:t xml:space="preserve">the </w:t>
        </w:r>
      </w:ins>
      <w:del w:id="15" w:author="Ulrica Skagert" w:date="2014-02-14T20:30:00Z">
        <w:r w:rsidR="00FD499A" w:rsidDel="00BD7794">
          <w:rPr>
            <w:rFonts w:asciiTheme="minorHAnsi" w:hAnsiTheme="minorHAnsi"/>
            <w:lang w:val="en-CA"/>
          </w:rPr>
          <w:delText xml:space="preserve">ll be your </w:delText>
        </w:r>
      </w:del>
      <w:r w:rsidR="00FD499A">
        <w:rPr>
          <w:rFonts w:asciiTheme="minorHAnsi" w:hAnsiTheme="minorHAnsi"/>
          <w:lang w:val="en-CA"/>
        </w:rPr>
        <w:t>biggest challenges around the teacher or supervisor lead studies?</w:t>
      </w:r>
    </w:p>
    <w:p w14:paraId="43B48049" w14:textId="77777777" w:rsidR="00FD499A" w:rsidRDefault="00FD499A" w:rsidP="00D60DF4">
      <w:pPr>
        <w:rPr>
          <w:rFonts w:asciiTheme="minorHAnsi" w:hAnsiTheme="minorHAnsi"/>
          <w:lang w:val="en-CA"/>
        </w:rPr>
      </w:pPr>
    </w:p>
    <w:p w14:paraId="051AD042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70B41611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47BF7CD1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18243479" w14:textId="77777777" w:rsidR="00152E28" w:rsidRDefault="00152E28" w:rsidP="00D60DF4">
      <w:pPr>
        <w:rPr>
          <w:rFonts w:asciiTheme="minorHAnsi" w:hAnsiTheme="minorHAnsi"/>
          <w:lang w:val="en-CA"/>
        </w:rPr>
      </w:pPr>
    </w:p>
    <w:p w14:paraId="7EAA5871" w14:textId="77777777" w:rsidR="00FD499A" w:rsidRDefault="00FD499A" w:rsidP="00D60DF4">
      <w:pPr>
        <w:rPr>
          <w:rFonts w:asciiTheme="minorHAnsi" w:hAnsiTheme="minorHAnsi"/>
          <w:lang w:val="en-CA"/>
        </w:rPr>
      </w:pPr>
    </w:p>
    <w:p w14:paraId="680FE4C7" w14:textId="77777777" w:rsidR="00FD499A" w:rsidRDefault="00FD499A" w:rsidP="00D60DF4">
      <w:pPr>
        <w:rPr>
          <w:rFonts w:asciiTheme="minorHAnsi" w:hAnsiTheme="minorHAnsi"/>
          <w:lang w:val="en-CA"/>
        </w:rPr>
      </w:pPr>
    </w:p>
    <w:p w14:paraId="44C89EB4" w14:textId="77777777" w:rsidR="00FD499A" w:rsidRDefault="00FD499A" w:rsidP="00D60DF4">
      <w:pPr>
        <w:rPr>
          <w:rFonts w:asciiTheme="minorHAnsi" w:hAnsiTheme="minorHAnsi"/>
          <w:lang w:val="en-CA"/>
        </w:rPr>
      </w:pPr>
    </w:p>
    <w:p w14:paraId="5F7D3542" w14:textId="17333C22" w:rsidR="00FD499A" w:rsidRDefault="00FD499A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Think about </w:t>
      </w:r>
      <w:r w:rsidRPr="008B1BA7">
        <w:rPr>
          <w:rFonts w:asciiTheme="minorHAnsi" w:hAnsiTheme="minorHAnsi"/>
          <w:b/>
          <w:lang w:val="en-CA"/>
        </w:rPr>
        <w:t xml:space="preserve">your studies and how you organize the time </w:t>
      </w:r>
      <w:r w:rsidR="00503506">
        <w:rPr>
          <w:rFonts w:asciiTheme="minorHAnsi" w:hAnsiTheme="minorHAnsi"/>
          <w:b/>
          <w:lang w:val="en-CA"/>
        </w:rPr>
        <w:t xml:space="preserve">in terms of hours and structure when </w:t>
      </w:r>
      <w:r w:rsidRPr="008B1BA7">
        <w:rPr>
          <w:rFonts w:asciiTheme="minorHAnsi" w:hAnsiTheme="minorHAnsi"/>
          <w:b/>
          <w:lang w:val="en-CA"/>
        </w:rPr>
        <w:t>you study on your own or with other students</w:t>
      </w:r>
      <w:r>
        <w:rPr>
          <w:rFonts w:asciiTheme="minorHAnsi" w:hAnsiTheme="minorHAnsi"/>
          <w:lang w:val="en-CA"/>
        </w:rPr>
        <w:t xml:space="preserve">. </w:t>
      </w:r>
    </w:p>
    <w:p w14:paraId="617104F5" w14:textId="77777777" w:rsidR="00FD499A" w:rsidRDefault="00FD499A" w:rsidP="00D60DF4">
      <w:pPr>
        <w:rPr>
          <w:rFonts w:asciiTheme="minorHAnsi" w:hAnsiTheme="minorHAnsi"/>
          <w:lang w:val="en-CA"/>
        </w:rPr>
      </w:pPr>
    </w:p>
    <w:p w14:paraId="0E9AD4FA" w14:textId="283790EC" w:rsidR="004B48B9" w:rsidRDefault="00D521BD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7</w:t>
      </w:r>
      <w:r w:rsidR="008B1BA7">
        <w:rPr>
          <w:rFonts w:asciiTheme="minorHAnsi" w:hAnsiTheme="minorHAnsi"/>
          <w:lang w:val="en-CA"/>
        </w:rPr>
        <w:t xml:space="preserve">. </w:t>
      </w:r>
      <w:r w:rsidR="00FD499A">
        <w:rPr>
          <w:rFonts w:asciiTheme="minorHAnsi" w:hAnsiTheme="minorHAnsi"/>
          <w:lang w:val="en-CA"/>
        </w:rPr>
        <w:t xml:space="preserve">What do you think </w:t>
      </w:r>
      <w:ins w:id="16" w:author="Ulrica Skagert" w:date="2014-02-14T20:31:00Z">
        <w:r w:rsidR="00BD7794">
          <w:rPr>
            <w:rFonts w:asciiTheme="minorHAnsi" w:hAnsiTheme="minorHAnsi"/>
            <w:lang w:val="en-CA"/>
          </w:rPr>
          <w:t>are</w:t>
        </w:r>
      </w:ins>
      <w:del w:id="17" w:author="Ulrica Skagert" w:date="2014-02-14T20:31:00Z">
        <w:r w:rsidR="00FD499A" w:rsidDel="00BD7794">
          <w:rPr>
            <w:rFonts w:asciiTheme="minorHAnsi" w:hAnsiTheme="minorHAnsi"/>
            <w:lang w:val="en-CA"/>
          </w:rPr>
          <w:delText>will be</w:delText>
        </w:r>
      </w:del>
      <w:r w:rsidR="00FD499A">
        <w:rPr>
          <w:rFonts w:asciiTheme="minorHAnsi" w:hAnsiTheme="minorHAnsi"/>
          <w:lang w:val="en-CA"/>
        </w:rPr>
        <w:t xml:space="preserve"> the biggest similarities</w:t>
      </w:r>
      <w:r w:rsidR="00152E28">
        <w:rPr>
          <w:rFonts w:asciiTheme="minorHAnsi" w:hAnsiTheme="minorHAnsi"/>
          <w:lang w:val="en-CA"/>
        </w:rPr>
        <w:t xml:space="preserve"> and differences</w:t>
      </w:r>
      <w:r w:rsidR="00FD499A">
        <w:rPr>
          <w:rFonts w:asciiTheme="minorHAnsi" w:hAnsiTheme="minorHAnsi"/>
          <w:lang w:val="en-CA"/>
        </w:rPr>
        <w:t xml:space="preserve"> </w:t>
      </w:r>
      <w:r w:rsidR="004B48B9">
        <w:rPr>
          <w:rFonts w:asciiTheme="minorHAnsi" w:hAnsiTheme="minorHAnsi"/>
          <w:lang w:val="en-CA"/>
        </w:rPr>
        <w:t>in terms of your self-studie</w:t>
      </w:r>
      <w:r w:rsidR="008B1BA7">
        <w:rPr>
          <w:rFonts w:asciiTheme="minorHAnsi" w:hAnsiTheme="minorHAnsi"/>
          <w:lang w:val="en-CA"/>
        </w:rPr>
        <w:t>s in India and</w:t>
      </w:r>
      <w:r w:rsidR="004B48B9">
        <w:rPr>
          <w:rFonts w:asciiTheme="minorHAnsi" w:hAnsiTheme="minorHAnsi"/>
          <w:lang w:val="en-CA"/>
        </w:rPr>
        <w:t xml:space="preserve"> in Sweden?</w:t>
      </w:r>
      <w:r w:rsidR="00152E28">
        <w:rPr>
          <w:rFonts w:asciiTheme="minorHAnsi" w:hAnsiTheme="minorHAnsi"/>
          <w:lang w:val="en-CA"/>
        </w:rPr>
        <w:t xml:space="preserve"> </w:t>
      </w:r>
      <w:r w:rsidR="004B48B9">
        <w:rPr>
          <w:rFonts w:asciiTheme="minorHAnsi" w:hAnsiTheme="minorHAnsi"/>
          <w:lang w:val="en-CA"/>
        </w:rPr>
        <w:t xml:space="preserve">What do you think </w:t>
      </w:r>
      <w:ins w:id="18" w:author="Ulrica Skagert" w:date="2014-02-14T20:31:00Z">
        <w:r w:rsidR="00BD7794">
          <w:rPr>
            <w:rFonts w:asciiTheme="minorHAnsi" w:hAnsiTheme="minorHAnsi"/>
            <w:lang w:val="en-CA"/>
          </w:rPr>
          <w:t>are</w:t>
        </w:r>
      </w:ins>
      <w:del w:id="19" w:author="Ulrica Skagert" w:date="2014-02-14T20:31:00Z">
        <w:r w:rsidR="004B48B9" w:rsidDel="00BD7794">
          <w:rPr>
            <w:rFonts w:asciiTheme="minorHAnsi" w:hAnsiTheme="minorHAnsi"/>
            <w:lang w:val="en-CA"/>
          </w:rPr>
          <w:delText>will be</w:delText>
        </w:r>
      </w:del>
      <w:r w:rsidR="004B48B9">
        <w:rPr>
          <w:rFonts w:asciiTheme="minorHAnsi" w:hAnsiTheme="minorHAnsi"/>
          <w:lang w:val="en-CA"/>
        </w:rPr>
        <w:t xml:space="preserve"> the biggest challenges in terms of your self-studies during your stay in Sweden?</w:t>
      </w:r>
    </w:p>
    <w:p w14:paraId="64E93051" w14:textId="77777777" w:rsidR="004B48B9" w:rsidRDefault="004B48B9" w:rsidP="00D60DF4">
      <w:pPr>
        <w:rPr>
          <w:rFonts w:asciiTheme="minorHAnsi" w:hAnsiTheme="minorHAnsi"/>
          <w:lang w:val="en-CA"/>
        </w:rPr>
      </w:pPr>
    </w:p>
    <w:p w14:paraId="60EF87CA" w14:textId="77777777" w:rsidR="004B48B9" w:rsidRDefault="004B48B9" w:rsidP="00D60DF4">
      <w:pPr>
        <w:rPr>
          <w:rFonts w:asciiTheme="minorHAnsi" w:hAnsiTheme="minorHAnsi"/>
          <w:lang w:val="en-CA"/>
        </w:rPr>
      </w:pPr>
    </w:p>
    <w:p w14:paraId="60392D98" w14:textId="77777777" w:rsidR="004B48B9" w:rsidRDefault="004B48B9" w:rsidP="00D60DF4">
      <w:pPr>
        <w:rPr>
          <w:rFonts w:asciiTheme="minorHAnsi" w:hAnsiTheme="minorHAnsi"/>
          <w:lang w:val="en-CA"/>
        </w:rPr>
      </w:pPr>
    </w:p>
    <w:p w14:paraId="3F7B4ED5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788C130C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30C3B31D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5EBB2DD5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4DDA3D76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6841636E" w14:textId="0B2B0D96" w:rsidR="00DB20C2" w:rsidRDefault="00DB20C2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8. How many hours a week do you study now?</w:t>
      </w:r>
    </w:p>
    <w:p w14:paraId="62C06D39" w14:textId="77777777" w:rsidR="00DB20C2" w:rsidRDefault="00DB20C2" w:rsidP="00D60DF4">
      <w:pPr>
        <w:rPr>
          <w:rFonts w:asciiTheme="minorHAnsi" w:hAnsiTheme="minorHAnsi"/>
          <w:lang w:val="en-CA"/>
        </w:rPr>
      </w:pPr>
    </w:p>
    <w:p w14:paraId="0DB4D9DC" w14:textId="77777777" w:rsidR="00DB20C2" w:rsidRDefault="00DB20C2" w:rsidP="00D60DF4">
      <w:pPr>
        <w:rPr>
          <w:rFonts w:asciiTheme="minorHAnsi" w:hAnsiTheme="minorHAnsi"/>
          <w:lang w:val="en-CA"/>
        </w:rPr>
      </w:pPr>
    </w:p>
    <w:p w14:paraId="6E168065" w14:textId="77777777" w:rsidR="00DB20C2" w:rsidRDefault="00DB20C2" w:rsidP="00D60DF4">
      <w:pPr>
        <w:rPr>
          <w:rFonts w:asciiTheme="minorHAnsi" w:hAnsiTheme="minorHAnsi"/>
          <w:lang w:val="en-CA"/>
        </w:rPr>
      </w:pPr>
    </w:p>
    <w:p w14:paraId="70489AB9" w14:textId="77777777" w:rsidR="00DB20C2" w:rsidRDefault="00DB20C2" w:rsidP="00D60DF4">
      <w:pPr>
        <w:rPr>
          <w:rFonts w:asciiTheme="minorHAnsi" w:hAnsiTheme="minorHAnsi"/>
          <w:lang w:val="en-CA"/>
        </w:rPr>
      </w:pPr>
    </w:p>
    <w:p w14:paraId="2F9052A5" w14:textId="5224A450" w:rsidR="00DB20C2" w:rsidRDefault="00DB20C2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9. How many of these are lectures, how many are laboratory lessons and how many are self-studies?</w:t>
      </w:r>
    </w:p>
    <w:p w14:paraId="2C64AB1C" w14:textId="77777777" w:rsidR="00DB20C2" w:rsidRDefault="00DB20C2" w:rsidP="00D60DF4">
      <w:pPr>
        <w:rPr>
          <w:rFonts w:asciiTheme="minorHAnsi" w:hAnsiTheme="minorHAnsi"/>
          <w:lang w:val="en-CA"/>
        </w:rPr>
      </w:pPr>
    </w:p>
    <w:p w14:paraId="2D052D69" w14:textId="77777777" w:rsidR="00DB20C2" w:rsidRDefault="00DB20C2" w:rsidP="00D60DF4">
      <w:pPr>
        <w:rPr>
          <w:rFonts w:asciiTheme="minorHAnsi" w:hAnsiTheme="minorHAnsi"/>
          <w:lang w:val="en-CA"/>
        </w:rPr>
      </w:pPr>
    </w:p>
    <w:p w14:paraId="3AABDFA0" w14:textId="77777777" w:rsidR="00DB20C2" w:rsidRDefault="00DB20C2" w:rsidP="00D60DF4">
      <w:pPr>
        <w:rPr>
          <w:rFonts w:asciiTheme="minorHAnsi" w:hAnsiTheme="minorHAnsi"/>
          <w:lang w:val="en-CA"/>
        </w:rPr>
      </w:pPr>
    </w:p>
    <w:p w14:paraId="6EAEC5BA" w14:textId="77777777" w:rsidR="00DB20C2" w:rsidRDefault="00DB20C2" w:rsidP="00D60DF4">
      <w:pPr>
        <w:rPr>
          <w:rFonts w:asciiTheme="minorHAnsi" w:hAnsiTheme="minorHAnsi"/>
          <w:lang w:val="en-CA"/>
        </w:rPr>
      </w:pPr>
    </w:p>
    <w:p w14:paraId="0C96F890" w14:textId="73D58CF4" w:rsidR="004B48B9" w:rsidRDefault="00DB20C2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10</w:t>
      </w:r>
      <w:r w:rsidR="008B1BA7">
        <w:rPr>
          <w:rFonts w:asciiTheme="minorHAnsi" w:hAnsiTheme="minorHAnsi"/>
          <w:lang w:val="en-CA"/>
        </w:rPr>
        <w:t xml:space="preserve">. </w:t>
      </w:r>
      <w:r w:rsidR="00503506">
        <w:rPr>
          <w:rFonts w:asciiTheme="minorHAnsi" w:hAnsiTheme="minorHAnsi"/>
          <w:lang w:val="en-CA"/>
        </w:rPr>
        <w:t>What are your</w:t>
      </w:r>
      <w:r w:rsidR="004B48B9">
        <w:rPr>
          <w:rFonts w:asciiTheme="minorHAnsi" w:hAnsiTheme="minorHAnsi"/>
          <w:lang w:val="en-CA"/>
        </w:rPr>
        <w:t xml:space="preserve"> goals with your studies?</w:t>
      </w:r>
    </w:p>
    <w:p w14:paraId="16CA65B6" w14:textId="77777777" w:rsidR="004B48B9" w:rsidRDefault="004B48B9" w:rsidP="00D60DF4">
      <w:pPr>
        <w:rPr>
          <w:rFonts w:asciiTheme="minorHAnsi" w:hAnsiTheme="minorHAnsi"/>
          <w:lang w:val="en-CA"/>
        </w:rPr>
      </w:pPr>
    </w:p>
    <w:p w14:paraId="2A823740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6DACAFD6" w14:textId="77777777" w:rsidR="004B48B9" w:rsidRDefault="004B48B9" w:rsidP="00D60DF4">
      <w:pPr>
        <w:rPr>
          <w:rFonts w:asciiTheme="minorHAnsi" w:hAnsiTheme="minorHAnsi"/>
          <w:lang w:val="en-CA"/>
        </w:rPr>
      </w:pPr>
    </w:p>
    <w:p w14:paraId="14E291D7" w14:textId="77777777" w:rsidR="004B48B9" w:rsidRDefault="004B48B9" w:rsidP="00D60DF4">
      <w:pPr>
        <w:rPr>
          <w:rFonts w:asciiTheme="minorHAnsi" w:hAnsiTheme="minorHAnsi"/>
          <w:lang w:val="en-CA"/>
        </w:rPr>
      </w:pPr>
    </w:p>
    <w:p w14:paraId="51E9A09F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0AC3CF2E" w14:textId="77777777" w:rsidR="008B1BA7" w:rsidRDefault="008B1BA7" w:rsidP="00D60DF4">
      <w:pPr>
        <w:rPr>
          <w:rFonts w:asciiTheme="minorHAnsi" w:hAnsiTheme="minorHAnsi"/>
          <w:lang w:val="en-CA"/>
        </w:rPr>
      </w:pPr>
    </w:p>
    <w:p w14:paraId="14EFD2E8" w14:textId="77777777" w:rsidR="008B1BA7" w:rsidRDefault="008B1BA7" w:rsidP="00D60DF4">
      <w:pPr>
        <w:rPr>
          <w:rFonts w:asciiTheme="minorHAnsi" w:hAnsiTheme="minorHAnsi"/>
          <w:lang w:val="en-CA"/>
        </w:rPr>
      </w:pPr>
    </w:p>
    <w:p w14:paraId="4F7AD4CA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3642204D" w14:textId="636DB0A1" w:rsidR="00EC6FDD" w:rsidRDefault="00DB20C2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11</w:t>
      </w:r>
      <w:r w:rsidR="008B1BA7">
        <w:rPr>
          <w:rFonts w:asciiTheme="minorHAnsi" w:hAnsiTheme="minorHAnsi"/>
          <w:lang w:val="en-CA"/>
        </w:rPr>
        <w:t xml:space="preserve">. </w:t>
      </w:r>
      <w:r w:rsidR="00EC6FDD">
        <w:rPr>
          <w:rFonts w:asciiTheme="minorHAnsi" w:hAnsiTheme="minorHAnsi"/>
          <w:lang w:val="en-CA"/>
        </w:rPr>
        <w:t>What expectat</w:t>
      </w:r>
      <w:r w:rsidR="00503506">
        <w:rPr>
          <w:rFonts w:asciiTheme="minorHAnsi" w:hAnsiTheme="minorHAnsi"/>
          <w:lang w:val="en-CA"/>
        </w:rPr>
        <w:t>ions do you have of the link</w:t>
      </w:r>
      <w:r w:rsidR="00EC6FDD">
        <w:rPr>
          <w:rFonts w:asciiTheme="minorHAnsi" w:hAnsiTheme="minorHAnsi"/>
          <w:lang w:val="en-CA"/>
        </w:rPr>
        <w:t xml:space="preserve"> between your studies and </w:t>
      </w:r>
      <w:r w:rsidR="008B1BA7">
        <w:rPr>
          <w:rFonts w:asciiTheme="minorHAnsi" w:hAnsiTheme="minorHAnsi"/>
          <w:lang w:val="en-CA"/>
        </w:rPr>
        <w:t xml:space="preserve">that of a future </w:t>
      </w:r>
      <w:r w:rsidR="00EC6FDD">
        <w:rPr>
          <w:rFonts w:asciiTheme="minorHAnsi" w:hAnsiTheme="minorHAnsi"/>
          <w:lang w:val="en-CA"/>
        </w:rPr>
        <w:t>workplace?</w:t>
      </w:r>
    </w:p>
    <w:p w14:paraId="21DDF86D" w14:textId="77777777" w:rsidR="00EC6FDD" w:rsidRDefault="00EC6FDD" w:rsidP="00D60DF4">
      <w:pPr>
        <w:rPr>
          <w:rFonts w:asciiTheme="minorHAnsi" w:hAnsiTheme="minorHAnsi"/>
          <w:lang w:val="en-CA"/>
        </w:rPr>
      </w:pPr>
    </w:p>
    <w:p w14:paraId="5B9027E4" w14:textId="77777777" w:rsidR="00EC6FDD" w:rsidRDefault="00EC6FDD" w:rsidP="00D60DF4">
      <w:pPr>
        <w:rPr>
          <w:rFonts w:asciiTheme="minorHAnsi" w:hAnsiTheme="minorHAnsi"/>
          <w:lang w:val="en-CA"/>
        </w:rPr>
      </w:pPr>
    </w:p>
    <w:p w14:paraId="44573BCE" w14:textId="77777777" w:rsidR="008B1BA7" w:rsidRDefault="008B1BA7" w:rsidP="00D60DF4">
      <w:pPr>
        <w:rPr>
          <w:rFonts w:asciiTheme="minorHAnsi" w:hAnsiTheme="minorHAnsi"/>
          <w:lang w:val="en-CA"/>
        </w:rPr>
      </w:pPr>
    </w:p>
    <w:p w14:paraId="619E2FD7" w14:textId="77777777" w:rsidR="008B1BA7" w:rsidRDefault="008B1BA7" w:rsidP="00EC6FDD">
      <w:pPr>
        <w:rPr>
          <w:rFonts w:asciiTheme="minorHAnsi" w:hAnsiTheme="minorHAnsi"/>
          <w:lang w:val="en-CA"/>
        </w:rPr>
      </w:pPr>
    </w:p>
    <w:p w14:paraId="608E5349" w14:textId="77777777" w:rsidR="00D521BD" w:rsidRDefault="00D521BD" w:rsidP="00EC6FDD">
      <w:pPr>
        <w:rPr>
          <w:rFonts w:asciiTheme="minorHAnsi" w:hAnsiTheme="minorHAnsi"/>
          <w:lang w:val="en-CA"/>
        </w:rPr>
      </w:pPr>
    </w:p>
    <w:p w14:paraId="4F1E0AD5" w14:textId="77777777" w:rsidR="00D521BD" w:rsidRDefault="00D521BD" w:rsidP="00EC6FDD">
      <w:pPr>
        <w:rPr>
          <w:rFonts w:asciiTheme="minorHAnsi" w:hAnsiTheme="minorHAnsi"/>
          <w:lang w:val="en-CA"/>
        </w:rPr>
      </w:pPr>
    </w:p>
    <w:p w14:paraId="4E927C1F" w14:textId="77777777" w:rsidR="00D521BD" w:rsidRDefault="00D521BD" w:rsidP="00EC6FDD">
      <w:pPr>
        <w:rPr>
          <w:rFonts w:asciiTheme="minorHAnsi" w:hAnsiTheme="minorHAnsi"/>
          <w:lang w:val="en-CA"/>
        </w:rPr>
      </w:pPr>
    </w:p>
    <w:p w14:paraId="64B09CEF" w14:textId="77777777" w:rsidR="00D521BD" w:rsidRDefault="00D521BD" w:rsidP="00EC6FDD">
      <w:pPr>
        <w:rPr>
          <w:rFonts w:asciiTheme="minorHAnsi" w:hAnsiTheme="minorHAnsi"/>
          <w:lang w:val="en-CA"/>
        </w:rPr>
      </w:pPr>
    </w:p>
    <w:p w14:paraId="0C9E3B6D" w14:textId="53C9E69F" w:rsidR="00D60DF4" w:rsidRDefault="00DB20C2" w:rsidP="00EC6FDD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lastRenderedPageBreak/>
        <w:t>12</w:t>
      </w:r>
      <w:r w:rsidR="008B1BA7">
        <w:rPr>
          <w:rFonts w:asciiTheme="minorHAnsi" w:hAnsiTheme="minorHAnsi"/>
          <w:lang w:val="en-CA"/>
        </w:rPr>
        <w:t>. What expec</w:t>
      </w:r>
      <w:r w:rsidR="00EC6FDD">
        <w:rPr>
          <w:rFonts w:asciiTheme="minorHAnsi" w:hAnsiTheme="minorHAnsi"/>
          <w:lang w:val="en-CA"/>
        </w:rPr>
        <w:t>t</w:t>
      </w:r>
      <w:r w:rsidR="008B1BA7">
        <w:rPr>
          <w:rFonts w:asciiTheme="minorHAnsi" w:hAnsiTheme="minorHAnsi"/>
          <w:lang w:val="en-CA"/>
        </w:rPr>
        <w:t>at</w:t>
      </w:r>
      <w:r w:rsidR="00EC6FDD">
        <w:rPr>
          <w:rFonts w:asciiTheme="minorHAnsi" w:hAnsiTheme="minorHAnsi"/>
          <w:lang w:val="en-CA"/>
        </w:rPr>
        <w:t>ions do you have of your studies in terms of them being a preparation for research?</w:t>
      </w:r>
    </w:p>
    <w:p w14:paraId="2D5A82CA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04585016" w14:textId="77777777" w:rsidR="008B1BA7" w:rsidRDefault="008B1BA7" w:rsidP="00D60DF4">
      <w:pPr>
        <w:rPr>
          <w:rFonts w:asciiTheme="minorHAnsi" w:hAnsiTheme="minorHAnsi"/>
          <w:lang w:val="en-CA"/>
        </w:rPr>
      </w:pPr>
    </w:p>
    <w:p w14:paraId="4B050128" w14:textId="77777777" w:rsidR="008B1BA7" w:rsidRDefault="008B1BA7" w:rsidP="00D60DF4">
      <w:pPr>
        <w:rPr>
          <w:rFonts w:asciiTheme="minorHAnsi" w:hAnsiTheme="minorHAnsi"/>
          <w:lang w:val="en-CA"/>
        </w:rPr>
      </w:pPr>
    </w:p>
    <w:p w14:paraId="1A0A38F8" w14:textId="77777777" w:rsidR="008B1BA7" w:rsidRDefault="008B1BA7" w:rsidP="00D60DF4">
      <w:pPr>
        <w:rPr>
          <w:rFonts w:asciiTheme="minorHAnsi" w:hAnsiTheme="minorHAnsi"/>
          <w:lang w:val="en-CA"/>
        </w:rPr>
      </w:pPr>
    </w:p>
    <w:p w14:paraId="29ACD35E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66358EBE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2FB207CF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5BE2628B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153848FB" w14:textId="77777777" w:rsidR="00EC6FDD" w:rsidRDefault="00EC6FDD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Think about </w:t>
      </w:r>
      <w:r w:rsidRPr="008B1BA7">
        <w:rPr>
          <w:rFonts w:asciiTheme="minorHAnsi" w:hAnsiTheme="minorHAnsi"/>
          <w:b/>
          <w:lang w:val="en-CA"/>
        </w:rPr>
        <w:t>study language</w:t>
      </w:r>
      <w:r>
        <w:rPr>
          <w:rFonts w:asciiTheme="minorHAnsi" w:hAnsiTheme="minorHAnsi"/>
          <w:lang w:val="en-CA"/>
        </w:rPr>
        <w:t xml:space="preserve"> and the fact that both students and teachers have a different first language. </w:t>
      </w:r>
    </w:p>
    <w:p w14:paraId="2B547238" w14:textId="77777777" w:rsidR="00EC6FDD" w:rsidRDefault="00EC6FDD" w:rsidP="00D60DF4">
      <w:pPr>
        <w:rPr>
          <w:rFonts w:asciiTheme="minorHAnsi" w:hAnsiTheme="minorHAnsi"/>
          <w:lang w:val="en-CA"/>
        </w:rPr>
      </w:pPr>
    </w:p>
    <w:p w14:paraId="61AE8830" w14:textId="5E0AAE01" w:rsidR="00EC6FDD" w:rsidRDefault="00DB20C2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13</w:t>
      </w:r>
      <w:r w:rsidR="008B1BA7">
        <w:rPr>
          <w:rFonts w:asciiTheme="minorHAnsi" w:hAnsiTheme="minorHAnsi"/>
          <w:lang w:val="en-CA"/>
        </w:rPr>
        <w:t xml:space="preserve">. </w:t>
      </w:r>
      <w:r w:rsidR="000730FD">
        <w:rPr>
          <w:rFonts w:asciiTheme="minorHAnsi" w:hAnsiTheme="minorHAnsi"/>
          <w:lang w:val="en-CA"/>
        </w:rPr>
        <w:t xml:space="preserve">Do you see any benefits </w:t>
      </w:r>
      <w:r w:rsidR="00503506">
        <w:rPr>
          <w:rFonts w:asciiTheme="minorHAnsi" w:hAnsiTheme="minorHAnsi"/>
          <w:lang w:val="en-CA"/>
        </w:rPr>
        <w:t xml:space="preserve">or problems </w:t>
      </w:r>
      <w:r w:rsidR="000730FD">
        <w:rPr>
          <w:rFonts w:asciiTheme="minorHAnsi" w:hAnsiTheme="minorHAnsi"/>
          <w:lang w:val="en-CA"/>
        </w:rPr>
        <w:t>with</w:t>
      </w:r>
      <w:r w:rsidR="00EC6FDD">
        <w:rPr>
          <w:rFonts w:asciiTheme="minorHAnsi" w:hAnsiTheme="minorHAnsi"/>
          <w:lang w:val="en-CA"/>
        </w:rPr>
        <w:t xml:space="preserve"> the fact that both students and teachers have a different first language than English?</w:t>
      </w:r>
    </w:p>
    <w:p w14:paraId="7FAB7BF7" w14:textId="77777777" w:rsidR="00EC6FDD" w:rsidRDefault="00EC6FDD" w:rsidP="00D60DF4">
      <w:pPr>
        <w:rPr>
          <w:rFonts w:asciiTheme="minorHAnsi" w:hAnsiTheme="minorHAnsi"/>
          <w:lang w:val="en-CA"/>
        </w:rPr>
      </w:pPr>
    </w:p>
    <w:p w14:paraId="70BFAD76" w14:textId="77777777" w:rsidR="000730FD" w:rsidRDefault="000730FD" w:rsidP="00D60DF4">
      <w:pPr>
        <w:rPr>
          <w:rFonts w:asciiTheme="minorHAnsi" w:hAnsiTheme="minorHAnsi"/>
          <w:lang w:val="en-CA"/>
        </w:rPr>
      </w:pPr>
    </w:p>
    <w:p w14:paraId="046E7617" w14:textId="77777777" w:rsidR="000730FD" w:rsidRDefault="000730FD" w:rsidP="00D60DF4">
      <w:pPr>
        <w:rPr>
          <w:rFonts w:asciiTheme="minorHAnsi" w:hAnsiTheme="minorHAnsi"/>
          <w:lang w:val="en-CA"/>
        </w:rPr>
      </w:pPr>
    </w:p>
    <w:p w14:paraId="1C352D2E" w14:textId="77777777" w:rsidR="00EC6FDD" w:rsidRDefault="00EC6FDD" w:rsidP="00D60DF4">
      <w:pPr>
        <w:rPr>
          <w:rFonts w:asciiTheme="minorHAnsi" w:hAnsiTheme="minorHAnsi"/>
          <w:lang w:val="en-CA"/>
        </w:rPr>
      </w:pPr>
    </w:p>
    <w:p w14:paraId="3F130B0A" w14:textId="77777777" w:rsidR="00EC6FDD" w:rsidRDefault="00EC6FDD" w:rsidP="00D60DF4">
      <w:pPr>
        <w:rPr>
          <w:rFonts w:asciiTheme="minorHAnsi" w:hAnsiTheme="minorHAnsi"/>
          <w:lang w:val="en-CA"/>
        </w:rPr>
      </w:pPr>
    </w:p>
    <w:p w14:paraId="16EB603D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5ED7D3A8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18DFC986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589B437E" w14:textId="77777777" w:rsidR="00EC6FDD" w:rsidRDefault="00EC6FDD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Think about </w:t>
      </w:r>
      <w:r w:rsidRPr="000730FD">
        <w:rPr>
          <w:rFonts w:asciiTheme="minorHAnsi" w:hAnsiTheme="minorHAnsi"/>
          <w:b/>
          <w:lang w:val="en-CA"/>
        </w:rPr>
        <w:t>your main field of study</w:t>
      </w:r>
      <w:r w:rsidR="000730FD">
        <w:rPr>
          <w:rFonts w:asciiTheme="minorHAnsi" w:hAnsiTheme="minorHAnsi"/>
          <w:lang w:val="en-CA"/>
        </w:rPr>
        <w:t>, how it is defined and what it includes</w:t>
      </w:r>
      <w:r>
        <w:rPr>
          <w:rFonts w:asciiTheme="minorHAnsi" w:hAnsiTheme="minorHAnsi"/>
          <w:lang w:val="en-CA"/>
        </w:rPr>
        <w:t xml:space="preserve">. </w:t>
      </w:r>
    </w:p>
    <w:p w14:paraId="57790FD7" w14:textId="77777777" w:rsidR="00EC6FDD" w:rsidRDefault="00EC6FDD" w:rsidP="00D60DF4">
      <w:pPr>
        <w:rPr>
          <w:rFonts w:asciiTheme="minorHAnsi" w:hAnsiTheme="minorHAnsi"/>
          <w:lang w:val="en-CA"/>
        </w:rPr>
      </w:pPr>
    </w:p>
    <w:p w14:paraId="20F987F8" w14:textId="76BF8878" w:rsidR="00455E9F" w:rsidRDefault="00DB20C2" w:rsidP="00455E9F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14</w:t>
      </w:r>
      <w:r w:rsidR="000730FD">
        <w:rPr>
          <w:rFonts w:asciiTheme="minorHAnsi" w:hAnsiTheme="minorHAnsi"/>
          <w:lang w:val="en-CA"/>
        </w:rPr>
        <w:t xml:space="preserve">. </w:t>
      </w:r>
      <w:r w:rsidR="00EC6FDD">
        <w:rPr>
          <w:rFonts w:asciiTheme="minorHAnsi" w:hAnsiTheme="minorHAnsi"/>
          <w:lang w:val="en-CA"/>
        </w:rPr>
        <w:t xml:space="preserve">Do you think that there </w:t>
      </w:r>
      <w:ins w:id="20" w:author="Ulrica Skagert" w:date="2014-02-14T20:32:00Z">
        <w:r w:rsidR="00BD7794">
          <w:rPr>
            <w:rFonts w:asciiTheme="minorHAnsi" w:hAnsiTheme="minorHAnsi"/>
            <w:lang w:val="en-CA"/>
          </w:rPr>
          <w:t>are</w:t>
        </w:r>
      </w:ins>
      <w:del w:id="21" w:author="Ulrica Skagert" w:date="2014-02-14T20:32:00Z">
        <w:r w:rsidR="00EC6FDD" w:rsidDel="00BD7794">
          <w:rPr>
            <w:rFonts w:asciiTheme="minorHAnsi" w:hAnsiTheme="minorHAnsi"/>
            <w:lang w:val="en-CA"/>
          </w:rPr>
          <w:delText>will be</w:delText>
        </w:r>
      </w:del>
      <w:r w:rsidR="00EC6FDD">
        <w:rPr>
          <w:rFonts w:asciiTheme="minorHAnsi" w:hAnsiTheme="minorHAnsi"/>
          <w:lang w:val="en-CA"/>
        </w:rPr>
        <w:t xml:space="preserve"> any d</w:t>
      </w:r>
      <w:r w:rsidR="00D60DF4">
        <w:rPr>
          <w:rFonts w:asciiTheme="minorHAnsi" w:hAnsiTheme="minorHAnsi"/>
          <w:lang w:val="en-CA"/>
        </w:rPr>
        <w:t xml:space="preserve">ifferences </w:t>
      </w:r>
      <w:r w:rsidR="000730FD">
        <w:rPr>
          <w:rFonts w:asciiTheme="minorHAnsi" w:hAnsiTheme="minorHAnsi"/>
          <w:lang w:val="en-CA"/>
        </w:rPr>
        <w:t>in the definition of</w:t>
      </w:r>
      <w:r w:rsidR="00EC6FDD">
        <w:rPr>
          <w:rFonts w:asciiTheme="minorHAnsi" w:hAnsiTheme="minorHAnsi"/>
          <w:lang w:val="en-CA"/>
        </w:rPr>
        <w:t xml:space="preserve"> </w:t>
      </w:r>
      <w:r w:rsidR="00EE3B04">
        <w:rPr>
          <w:rFonts w:asciiTheme="minorHAnsi" w:hAnsiTheme="minorHAnsi"/>
          <w:lang w:val="en-CA"/>
        </w:rPr>
        <w:t>the main field of study and what it contains in India and Sweden</w:t>
      </w:r>
      <w:r w:rsidR="00D60DF4">
        <w:rPr>
          <w:rFonts w:asciiTheme="minorHAnsi" w:hAnsiTheme="minorHAnsi"/>
          <w:lang w:val="en-CA"/>
        </w:rPr>
        <w:t>?</w:t>
      </w:r>
      <w:r w:rsidR="00455E9F">
        <w:rPr>
          <w:rFonts w:asciiTheme="minorHAnsi" w:hAnsiTheme="minorHAnsi"/>
          <w:lang w:val="en-CA"/>
        </w:rPr>
        <w:t xml:space="preserve"> If yes, what do you think these differences consist of?</w:t>
      </w:r>
    </w:p>
    <w:p w14:paraId="5A61877E" w14:textId="7CD5610F" w:rsidR="00D60DF4" w:rsidRDefault="00D60DF4" w:rsidP="00D60DF4">
      <w:pPr>
        <w:rPr>
          <w:rFonts w:asciiTheme="minorHAnsi" w:hAnsiTheme="minorHAnsi"/>
          <w:lang w:val="en-CA"/>
        </w:rPr>
      </w:pPr>
    </w:p>
    <w:p w14:paraId="1356A3DE" w14:textId="1FE1F0F7" w:rsidR="00EE3B04" w:rsidRDefault="00EE3B04" w:rsidP="00D60DF4">
      <w:pPr>
        <w:rPr>
          <w:rFonts w:asciiTheme="minorHAnsi" w:hAnsiTheme="minorHAnsi"/>
          <w:lang w:val="en-CA"/>
        </w:rPr>
      </w:pPr>
    </w:p>
    <w:p w14:paraId="7EB844C0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39E5EC3A" w14:textId="77777777" w:rsidR="00455E9F" w:rsidRPr="00994C2B" w:rsidRDefault="00455E9F" w:rsidP="00D60DF4">
      <w:pPr>
        <w:rPr>
          <w:rFonts w:asciiTheme="minorHAnsi" w:hAnsiTheme="minorHAnsi"/>
          <w:lang w:val="en-CA"/>
        </w:rPr>
      </w:pPr>
    </w:p>
    <w:p w14:paraId="7E326711" w14:textId="77777777" w:rsidR="000730FD" w:rsidRDefault="000730FD" w:rsidP="00D60DF4">
      <w:pPr>
        <w:rPr>
          <w:rFonts w:asciiTheme="minorHAnsi" w:hAnsiTheme="minorHAnsi"/>
          <w:b/>
          <w:lang w:val="en-CA"/>
        </w:rPr>
      </w:pPr>
    </w:p>
    <w:p w14:paraId="6EA8F7FA" w14:textId="77777777" w:rsidR="000730FD" w:rsidRDefault="000730FD" w:rsidP="00D60DF4">
      <w:pPr>
        <w:rPr>
          <w:rFonts w:asciiTheme="minorHAnsi" w:hAnsiTheme="minorHAnsi"/>
          <w:b/>
          <w:lang w:val="en-CA"/>
        </w:rPr>
      </w:pPr>
    </w:p>
    <w:p w14:paraId="633E14F3" w14:textId="77777777" w:rsidR="000730FD" w:rsidRDefault="000730FD" w:rsidP="00D60DF4">
      <w:pPr>
        <w:rPr>
          <w:rFonts w:asciiTheme="minorHAnsi" w:hAnsiTheme="minorHAnsi"/>
          <w:b/>
          <w:lang w:val="en-CA"/>
        </w:rPr>
      </w:pPr>
    </w:p>
    <w:p w14:paraId="48B42C04" w14:textId="77777777" w:rsidR="00D521BD" w:rsidRDefault="00D521BD" w:rsidP="00D60DF4">
      <w:pPr>
        <w:rPr>
          <w:rFonts w:asciiTheme="minorHAnsi" w:hAnsiTheme="minorHAnsi"/>
          <w:b/>
          <w:lang w:val="en-CA"/>
        </w:rPr>
      </w:pPr>
    </w:p>
    <w:p w14:paraId="5FB6941A" w14:textId="77777777" w:rsidR="00D60DF4" w:rsidRPr="00661E34" w:rsidRDefault="00D60DF4" w:rsidP="00D60DF4">
      <w:pPr>
        <w:rPr>
          <w:rFonts w:asciiTheme="minorHAnsi" w:hAnsiTheme="minorHAnsi"/>
          <w:b/>
          <w:lang w:val="en-CA"/>
        </w:rPr>
      </w:pPr>
      <w:r w:rsidRPr="00661E34">
        <w:rPr>
          <w:rFonts w:asciiTheme="minorHAnsi" w:hAnsiTheme="minorHAnsi"/>
          <w:b/>
          <w:lang w:val="en-CA"/>
        </w:rPr>
        <w:t>Awareness and experience of oral communication</w:t>
      </w:r>
    </w:p>
    <w:p w14:paraId="7A5CA3E0" w14:textId="77777777" w:rsidR="000730FD" w:rsidRDefault="000730FD" w:rsidP="00D60DF4">
      <w:pPr>
        <w:rPr>
          <w:rFonts w:asciiTheme="minorHAnsi" w:hAnsiTheme="minorHAnsi"/>
          <w:lang w:val="en-CA"/>
        </w:rPr>
      </w:pPr>
    </w:p>
    <w:p w14:paraId="4F07C0EF" w14:textId="43098253" w:rsidR="0024517B" w:rsidRDefault="0024517B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Think about what role </w:t>
      </w:r>
      <w:r w:rsidRPr="000730FD">
        <w:rPr>
          <w:rFonts w:asciiTheme="minorHAnsi" w:hAnsiTheme="minorHAnsi"/>
          <w:b/>
          <w:lang w:val="en-CA"/>
        </w:rPr>
        <w:t>oral presentations</w:t>
      </w:r>
      <w:r>
        <w:rPr>
          <w:rFonts w:asciiTheme="minorHAnsi" w:hAnsiTheme="minorHAnsi"/>
          <w:lang w:val="en-CA"/>
        </w:rPr>
        <w:t xml:space="preserve"> play in your studies</w:t>
      </w:r>
      <w:r w:rsidR="00D521BD">
        <w:rPr>
          <w:rFonts w:asciiTheme="minorHAnsi" w:hAnsiTheme="minorHAnsi"/>
          <w:lang w:val="en-CA"/>
        </w:rPr>
        <w:t xml:space="preserve"> and future professional life</w:t>
      </w:r>
      <w:r>
        <w:rPr>
          <w:rFonts w:asciiTheme="minorHAnsi" w:hAnsiTheme="minorHAnsi"/>
          <w:lang w:val="en-CA"/>
        </w:rPr>
        <w:t>.</w:t>
      </w:r>
    </w:p>
    <w:p w14:paraId="778174B3" w14:textId="77777777" w:rsidR="0024517B" w:rsidRDefault="0024517B" w:rsidP="00D60DF4">
      <w:pPr>
        <w:rPr>
          <w:rFonts w:asciiTheme="minorHAnsi" w:hAnsiTheme="minorHAnsi"/>
          <w:lang w:val="en-CA"/>
        </w:rPr>
      </w:pPr>
    </w:p>
    <w:p w14:paraId="3C66FC1A" w14:textId="746D5A6E" w:rsidR="0024517B" w:rsidRDefault="00DB20C2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15</w:t>
      </w:r>
      <w:r w:rsidR="000730FD">
        <w:rPr>
          <w:rFonts w:asciiTheme="minorHAnsi" w:hAnsiTheme="minorHAnsi"/>
          <w:lang w:val="en-CA"/>
        </w:rPr>
        <w:t xml:space="preserve">. </w:t>
      </w:r>
      <w:r w:rsidR="0024517B">
        <w:rPr>
          <w:rFonts w:asciiTheme="minorHAnsi" w:hAnsiTheme="minorHAnsi"/>
          <w:lang w:val="en-CA"/>
        </w:rPr>
        <w:t xml:space="preserve">What experience do you have of oral presentations </w:t>
      </w:r>
      <w:r w:rsidR="00455E9F">
        <w:rPr>
          <w:rFonts w:asciiTheme="minorHAnsi" w:hAnsiTheme="minorHAnsi"/>
          <w:lang w:val="en-CA"/>
        </w:rPr>
        <w:t xml:space="preserve">and body language </w:t>
      </w:r>
      <w:r w:rsidR="0024517B">
        <w:rPr>
          <w:rFonts w:asciiTheme="minorHAnsi" w:hAnsiTheme="minorHAnsi"/>
          <w:lang w:val="en-CA"/>
        </w:rPr>
        <w:t>from your studies already?</w:t>
      </w:r>
    </w:p>
    <w:p w14:paraId="55E23BB3" w14:textId="77777777" w:rsidR="0024517B" w:rsidRDefault="0024517B" w:rsidP="00D60DF4">
      <w:pPr>
        <w:rPr>
          <w:rFonts w:asciiTheme="minorHAnsi" w:hAnsiTheme="minorHAnsi"/>
          <w:lang w:val="en-CA"/>
        </w:rPr>
      </w:pPr>
    </w:p>
    <w:p w14:paraId="63191C17" w14:textId="77777777" w:rsidR="0024517B" w:rsidRDefault="0024517B" w:rsidP="00D60DF4">
      <w:pPr>
        <w:rPr>
          <w:rFonts w:asciiTheme="minorHAnsi" w:hAnsiTheme="minorHAnsi"/>
          <w:lang w:val="en-CA"/>
        </w:rPr>
      </w:pPr>
    </w:p>
    <w:p w14:paraId="555784EE" w14:textId="77777777" w:rsidR="0024517B" w:rsidRDefault="0024517B" w:rsidP="00D60DF4">
      <w:pPr>
        <w:rPr>
          <w:rFonts w:asciiTheme="minorHAnsi" w:hAnsiTheme="minorHAnsi"/>
          <w:lang w:val="en-CA"/>
        </w:rPr>
      </w:pPr>
    </w:p>
    <w:p w14:paraId="199391DA" w14:textId="77777777" w:rsidR="0024517B" w:rsidRDefault="0024517B" w:rsidP="00D60DF4">
      <w:pPr>
        <w:rPr>
          <w:rFonts w:asciiTheme="minorHAnsi" w:hAnsiTheme="minorHAnsi"/>
          <w:lang w:val="en-CA"/>
        </w:rPr>
      </w:pPr>
    </w:p>
    <w:p w14:paraId="39E3B654" w14:textId="77777777" w:rsidR="0024517B" w:rsidRDefault="0024517B" w:rsidP="00D60DF4">
      <w:pPr>
        <w:rPr>
          <w:rFonts w:asciiTheme="minorHAnsi" w:hAnsiTheme="minorHAnsi"/>
          <w:lang w:val="en-CA"/>
        </w:rPr>
      </w:pPr>
    </w:p>
    <w:p w14:paraId="6FD675B3" w14:textId="77777777" w:rsidR="0024517B" w:rsidRDefault="0024517B" w:rsidP="00D60DF4">
      <w:pPr>
        <w:rPr>
          <w:rFonts w:asciiTheme="minorHAnsi" w:hAnsiTheme="minorHAnsi"/>
          <w:lang w:val="en-CA"/>
        </w:rPr>
      </w:pPr>
    </w:p>
    <w:p w14:paraId="116E5548" w14:textId="77777777" w:rsidR="0024517B" w:rsidRDefault="0024517B" w:rsidP="00D60DF4">
      <w:pPr>
        <w:rPr>
          <w:rFonts w:asciiTheme="minorHAnsi" w:hAnsiTheme="minorHAnsi"/>
          <w:lang w:val="en-CA"/>
        </w:rPr>
      </w:pPr>
    </w:p>
    <w:p w14:paraId="2D8B12F9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50CA6B5E" w14:textId="1D76B5ED" w:rsidR="0024517B" w:rsidRDefault="00DB20C2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16</w:t>
      </w:r>
      <w:r w:rsidR="000730FD">
        <w:rPr>
          <w:rFonts w:asciiTheme="minorHAnsi" w:hAnsiTheme="minorHAnsi"/>
          <w:lang w:val="en-CA"/>
        </w:rPr>
        <w:t xml:space="preserve">. </w:t>
      </w:r>
      <w:r w:rsidR="0024517B">
        <w:rPr>
          <w:rFonts w:asciiTheme="minorHAnsi" w:hAnsiTheme="minorHAnsi"/>
          <w:lang w:val="en-CA"/>
        </w:rPr>
        <w:t xml:space="preserve">What do you expect will be </w:t>
      </w:r>
      <w:r w:rsidR="00D521BD">
        <w:rPr>
          <w:rFonts w:asciiTheme="minorHAnsi" w:hAnsiTheme="minorHAnsi"/>
          <w:lang w:val="en-CA"/>
        </w:rPr>
        <w:t xml:space="preserve">similar or different </w:t>
      </w:r>
      <w:r w:rsidR="0024517B">
        <w:rPr>
          <w:rFonts w:asciiTheme="minorHAnsi" w:hAnsiTheme="minorHAnsi"/>
          <w:lang w:val="en-CA"/>
        </w:rPr>
        <w:t xml:space="preserve">for you in terms of oral communication </w:t>
      </w:r>
      <w:r w:rsidR="00455E9F">
        <w:rPr>
          <w:rFonts w:asciiTheme="minorHAnsi" w:hAnsiTheme="minorHAnsi"/>
          <w:lang w:val="en-CA"/>
        </w:rPr>
        <w:t xml:space="preserve">and body language </w:t>
      </w:r>
      <w:r w:rsidR="0024517B">
        <w:rPr>
          <w:rFonts w:asciiTheme="minorHAnsi" w:hAnsiTheme="minorHAnsi"/>
          <w:lang w:val="en-CA"/>
        </w:rPr>
        <w:t>during your studies in Sweden</w:t>
      </w:r>
      <w:r w:rsidR="00455E9F">
        <w:rPr>
          <w:rFonts w:asciiTheme="minorHAnsi" w:hAnsiTheme="minorHAnsi"/>
          <w:lang w:val="en-CA"/>
        </w:rPr>
        <w:t xml:space="preserve"> in situations regarding social</w:t>
      </w:r>
      <w:r w:rsidR="00D521BD">
        <w:rPr>
          <w:rFonts w:asciiTheme="minorHAnsi" w:hAnsiTheme="minorHAnsi"/>
          <w:lang w:val="en-CA"/>
        </w:rPr>
        <w:t xml:space="preserve"> activities, studies</w:t>
      </w:r>
      <w:r w:rsidR="00455E9F">
        <w:rPr>
          <w:rFonts w:asciiTheme="minorHAnsi" w:hAnsiTheme="minorHAnsi"/>
          <w:lang w:val="en-CA"/>
        </w:rPr>
        <w:t xml:space="preserve"> (during lectures and seminars, project presentations, thesis presentations, </w:t>
      </w:r>
      <w:r w:rsidR="00D521BD">
        <w:rPr>
          <w:rFonts w:asciiTheme="minorHAnsi" w:hAnsiTheme="minorHAnsi"/>
          <w:lang w:val="en-CA"/>
        </w:rPr>
        <w:t xml:space="preserve">or </w:t>
      </w:r>
      <w:r w:rsidR="00455E9F">
        <w:rPr>
          <w:rFonts w:asciiTheme="minorHAnsi" w:hAnsiTheme="minorHAnsi"/>
          <w:lang w:val="en-CA"/>
        </w:rPr>
        <w:t>communication with future employers</w:t>
      </w:r>
      <w:r w:rsidR="0024517B">
        <w:rPr>
          <w:rFonts w:asciiTheme="minorHAnsi" w:hAnsiTheme="minorHAnsi"/>
          <w:lang w:val="en-CA"/>
        </w:rPr>
        <w:t xml:space="preserve">? </w:t>
      </w:r>
      <w:r w:rsidR="00D521BD">
        <w:rPr>
          <w:rFonts w:asciiTheme="minorHAnsi" w:hAnsiTheme="minorHAnsi"/>
          <w:lang w:val="en-CA"/>
        </w:rPr>
        <w:t>What do you expect will be your biggest challenges regarding this?</w:t>
      </w:r>
    </w:p>
    <w:p w14:paraId="0085E88B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2C36C57C" w14:textId="77777777" w:rsidR="0024517B" w:rsidRDefault="0024517B" w:rsidP="00D60DF4">
      <w:pPr>
        <w:rPr>
          <w:rFonts w:asciiTheme="minorHAnsi" w:hAnsiTheme="minorHAnsi"/>
          <w:lang w:val="en-CA"/>
        </w:rPr>
      </w:pPr>
    </w:p>
    <w:p w14:paraId="4C42E73C" w14:textId="77777777" w:rsidR="0024517B" w:rsidRDefault="0024517B" w:rsidP="00D60DF4">
      <w:pPr>
        <w:rPr>
          <w:rFonts w:asciiTheme="minorHAnsi" w:hAnsiTheme="minorHAnsi"/>
          <w:lang w:val="en-CA"/>
        </w:rPr>
      </w:pPr>
    </w:p>
    <w:p w14:paraId="3DADCF30" w14:textId="77777777" w:rsidR="0024517B" w:rsidRDefault="0024517B" w:rsidP="00D60DF4">
      <w:pPr>
        <w:rPr>
          <w:rFonts w:asciiTheme="minorHAnsi" w:hAnsiTheme="minorHAnsi"/>
          <w:lang w:val="en-CA"/>
        </w:rPr>
      </w:pPr>
    </w:p>
    <w:p w14:paraId="31D90687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6DDC4248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35E7AACF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13909B59" w14:textId="77777777" w:rsidR="00D521BD" w:rsidRPr="005634A2" w:rsidRDefault="00D521BD" w:rsidP="00D60DF4">
      <w:pPr>
        <w:rPr>
          <w:rFonts w:asciiTheme="minorHAnsi" w:hAnsiTheme="minorHAnsi"/>
          <w:lang w:val="en-CA"/>
        </w:rPr>
      </w:pPr>
    </w:p>
    <w:p w14:paraId="4FF23343" w14:textId="77777777" w:rsidR="00D60DF4" w:rsidRPr="00661E34" w:rsidRDefault="00D60DF4" w:rsidP="00D60DF4">
      <w:pPr>
        <w:rPr>
          <w:rFonts w:asciiTheme="minorHAnsi" w:hAnsiTheme="minorHAnsi"/>
          <w:b/>
          <w:lang w:val="en-CA"/>
        </w:rPr>
      </w:pPr>
      <w:r>
        <w:rPr>
          <w:rFonts w:asciiTheme="minorHAnsi" w:hAnsiTheme="minorHAnsi"/>
          <w:b/>
          <w:lang w:val="en-CA"/>
        </w:rPr>
        <w:t>Awareness of master</w:t>
      </w:r>
      <w:r w:rsidR="0024517B">
        <w:rPr>
          <w:rFonts w:asciiTheme="minorHAnsi" w:hAnsiTheme="minorHAnsi"/>
          <w:b/>
          <w:lang w:val="en-CA"/>
        </w:rPr>
        <w:t>’s</w:t>
      </w:r>
      <w:r>
        <w:rPr>
          <w:rFonts w:asciiTheme="minorHAnsi" w:hAnsiTheme="minorHAnsi"/>
          <w:b/>
          <w:lang w:val="en-CA"/>
        </w:rPr>
        <w:t xml:space="preserve"> thesis work</w:t>
      </w:r>
    </w:p>
    <w:p w14:paraId="2DA45823" w14:textId="77777777" w:rsidR="00D521BD" w:rsidRDefault="00D521BD" w:rsidP="00D60DF4">
      <w:pPr>
        <w:rPr>
          <w:rFonts w:asciiTheme="minorHAnsi" w:hAnsiTheme="minorHAnsi"/>
          <w:lang w:val="en-CA"/>
        </w:rPr>
      </w:pPr>
    </w:p>
    <w:p w14:paraId="222C0C7F" w14:textId="588A2F60" w:rsidR="00D60DF4" w:rsidRPr="00994C2B" w:rsidRDefault="0024517B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Try to think around your future </w:t>
      </w:r>
      <w:r w:rsidRPr="000730FD">
        <w:rPr>
          <w:rFonts w:asciiTheme="minorHAnsi" w:hAnsiTheme="minorHAnsi"/>
          <w:b/>
          <w:lang w:val="en-CA"/>
        </w:rPr>
        <w:t>master’s thesis</w:t>
      </w:r>
      <w:r>
        <w:rPr>
          <w:rFonts w:asciiTheme="minorHAnsi" w:hAnsiTheme="minorHAnsi"/>
          <w:lang w:val="en-CA"/>
        </w:rPr>
        <w:t xml:space="preserve"> </w:t>
      </w:r>
      <w:r w:rsidR="00EC6FDD">
        <w:rPr>
          <w:rFonts w:asciiTheme="minorHAnsi" w:hAnsiTheme="minorHAnsi"/>
          <w:lang w:val="en-CA"/>
        </w:rPr>
        <w:t xml:space="preserve">and what the </w:t>
      </w:r>
      <w:r w:rsidR="00DC77BB">
        <w:rPr>
          <w:rFonts w:asciiTheme="minorHAnsi" w:hAnsiTheme="minorHAnsi"/>
          <w:lang w:val="en-CA"/>
        </w:rPr>
        <w:t>process of this work looks like and how much</w:t>
      </w:r>
      <w:r w:rsidR="00D60DF4" w:rsidRPr="00994C2B">
        <w:rPr>
          <w:rFonts w:asciiTheme="minorHAnsi" w:hAnsiTheme="minorHAnsi"/>
          <w:lang w:val="en-CA"/>
        </w:rPr>
        <w:t xml:space="preserve"> you know ab</w:t>
      </w:r>
      <w:r w:rsidR="00D60DF4">
        <w:rPr>
          <w:rFonts w:asciiTheme="minorHAnsi" w:hAnsiTheme="minorHAnsi"/>
          <w:lang w:val="en-CA"/>
        </w:rPr>
        <w:t>out the structure of the master</w:t>
      </w:r>
      <w:ins w:id="22" w:author="Ulrica Skagert" w:date="2014-02-14T20:33:00Z">
        <w:r w:rsidR="00BD7794">
          <w:rPr>
            <w:rFonts w:asciiTheme="minorHAnsi" w:hAnsiTheme="minorHAnsi"/>
            <w:lang w:val="en-CA"/>
          </w:rPr>
          <w:t>’s</w:t>
        </w:r>
      </w:ins>
      <w:r w:rsidR="00DC77BB">
        <w:rPr>
          <w:rFonts w:asciiTheme="minorHAnsi" w:hAnsiTheme="minorHAnsi"/>
          <w:lang w:val="en-CA"/>
        </w:rPr>
        <w:t xml:space="preserve"> thesis work in </w:t>
      </w:r>
      <w:ins w:id="23" w:author="Ulrica Skagert" w:date="2014-02-14T20:35:00Z">
        <w:r w:rsidR="00BD7794">
          <w:rPr>
            <w:rFonts w:asciiTheme="minorHAnsi" w:hAnsiTheme="minorHAnsi"/>
            <w:lang w:val="en-CA"/>
          </w:rPr>
          <w:t>Sweden</w:t>
        </w:r>
      </w:ins>
      <w:del w:id="24" w:author="Ulrica Skagert" w:date="2014-02-14T20:35:00Z">
        <w:r w:rsidR="00DC77BB" w:rsidDel="00BD7794">
          <w:rPr>
            <w:rFonts w:asciiTheme="minorHAnsi" w:hAnsiTheme="minorHAnsi"/>
            <w:lang w:val="en-CA"/>
          </w:rPr>
          <w:delText>In</w:delText>
        </w:r>
      </w:del>
      <w:del w:id="25" w:author="Ulrica Skagert" w:date="2014-02-14T20:34:00Z">
        <w:r w:rsidR="00DC77BB" w:rsidDel="00BD7794">
          <w:rPr>
            <w:rFonts w:asciiTheme="minorHAnsi" w:hAnsiTheme="minorHAnsi"/>
            <w:lang w:val="en-CA"/>
          </w:rPr>
          <w:delText>dia</w:delText>
        </w:r>
      </w:del>
      <w:r w:rsidR="00DC77BB">
        <w:rPr>
          <w:rFonts w:asciiTheme="minorHAnsi" w:hAnsiTheme="minorHAnsi"/>
          <w:lang w:val="en-CA"/>
        </w:rPr>
        <w:t>.</w:t>
      </w:r>
    </w:p>
    <w:p w14:paraId="62E7BA50" w14:textId="77777777" w:rsidR="000730FD" w:rsidRDefault="000730FD" w:rsidP="00D60DF4">
      <w:pPr>
        <w:rPr>
          <w:rFonts w:asciiTheme="minorHAnsi" w:hAnsiTheme="minorHAnsi"/>
          <w:lang w:val="en-CA"/>
        </w:rPr>
      </w:pPr>
    </w:p>
    <w:p w14:paraId="6EE37E1B" w14:textId="5A6A4489" w:rsidR="00D60DF4" w:rsidRDefault="00DC77BB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17</w:t>
      </w:r>
      <w:r w:rsidR="000730FD">
        <w:rPr>
          <w:rFonts w:asciiTheme="minorHAnsi" w:hAnsiTheme="minorHAnsi"/>
          <w:lang w:val="en-CA"/>
        </w:rPr>
        <w:t xml:space="preserve">. </w:t>
      </w:r>
      <w:r w:rsidR="00D60DF4">
        <w:rPr>
          <w:rFonts w:asciiTheme="minorHAnsi" w:hAnsiTheme="minorHAnsi"/>
          <w:lang w:val="en-CA"/>
        </w:rPr>
        <w:t xml:space="preserve">How many </w:t>
      </w:r>
      <w:r w:rsidR="00D60DF4" w:rsidRPr="00994C2B">
        <w:rPr>
          <w:rFonts w:asciiTheme="minorHAnsi" w:hAnsiTheme="minorHAnsi"/>
          <w:lang w:val="en-CA"/>
        </w:rPr>
        <w:t xml:space="preserve">lectures/seminars </w:t>
      </w:r>
      <w:r w:rsidR="00D60DF4">
        <w:rPr>
          <w:rFonts w:asciiTheme="minorHAnsi" w:hAnsiTheme="minorHAnsi"/>
          <w:lang w:val="en-CA"/>
        </w:rPr>
        <w:t>approximately are you offered in order to prepare for the</w:t>
      </w:r>
      <w:r w:rsidR="00D60DF4" w:rsidRPr="00994C2B">
        <w:rPr>
          <w:rFonts w:asciiTheme="minorHAnsi" w:hAnsiTheme="minorHAnsi"/>
          <w:lang w:val="en-CA"/>
        </w:rPr>
        <w:t xml:space="preserve"> thesis</w:t>
      </w:r>
      <w:r w:rsidR="00D60DF4">
        <w:rPr>
          <w:rFonts w:asciiTheme="minorHAnsi" w:hAnsiTheme="minorHAnsi"/>
          <w:lang w:val="en-CA"/>
        </w:rPr>
        <w:t xml:space="preserve"> work</w:t>
      </w:r>
      <w:r w:rsidR="00D60DF4" w:rsidRPr="00994C2B">
        <w:rPr>
          <w:rFonts w:asciiTheme="minorHAnsi" w:hAnsiTheme="minorHAnsi"/>
          <w:lang w:val="en-CA"/>
        </w:rPr>
        <w:t xml:space="preserve">? </w:t>
      </w:r>
    </w:p>
    <w:p w14:paraId="2869B2FE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21A6639B" w14:textId="77777777" w:rsidR="000730FD" w:rsidRDefault="000730FD" w:rsidP="00D60DF4">
      <w:pPr>
        <w:rPr>
          <w:rFonts w:asciiTheme="minorHAnsi" w:hAnsiTheme="minorHAnsi"/>
          <w:lang w:val="en-CA"/>
        </w:rPr>
      </w:pPr>
    </w:p>
    <w:p w14:paraId="0747FD97" w14:textId="1BDD0A5A" w:rsidR="00D60DF4" w:rsidRDefault="00DC77BB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18</w:t>
      </w:r>
      <w:r w:rsidR="000730FD">
        <w:rPr>
          <w:rFonts w:asciiTheme="minorHAnsi" w:hAnsiTheme="minorHAnsi"/>
          <w:lang w:val="en-CA"/>
        </w:rPr>
        <w:t xml:space="preserve">. </w:t>
      </w:r>
      <w:r w:rsidR="00D60DF4">
        <w:rPr>
          <w:rFonts w:asciiTheme="minorHAnsi" w:hAnsiTheme="minorHAnsi"/>
          <w:lang w:val="en-CA"/>
        </w:rPr>
        <w:t>To what extent are you responsible to structure your own work around the thesis?</w:t>
      </w:r>
    </w:p>
    <w:p w14:paraId="6FD839E2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66A86EA4" w14:textId="77777777" w:rsidR="000730FD" w:rsidRDefault="000730FD" w:rsidP="00D60DF4">
      <w:pPr>
        <w:rPr>
          <w:rFonts w:asciiTheme="minorHAnsi" w:hAnsiTheme="minorHAnsi"/>
          <w:lang w:val="en-CA"/>
        </w:rPr>
      </w:pPr>
    </w:p>
    <w:p w14:paraId="66A96CEE" w14:textId="77777777" w:rsidR="000730FD" w:rsidRDefault="000730FD" w:rsidP="00D60DF4">
      <w:pPr>
        <w:rPr>
          <w:rFonts w:asciiTheme="minorHAnsi" w:hAnsiTheme="minorHAnsi"/>
          <w:lang w:val="en-CA"/>
        </w:rPr>
      </w:pPr>
    </w:p>
    <w:p w14:paraId="0CC4E11F" w14:textId="5D46D7EC" w:rsidR="00D60DF4" w:rsidRDefault="00DC77BB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19</w:t>
      </w:r>
      <w:r w:rsidR="000730FD">
        <w:rPr>
          <w:rFonts w:asciiTheme="minorHAnsi" w:hAnsiTheme="minorHAnsi"/>
          <w:lang w:val="en-CA"/>
        </w:rPr>
        <w:t xml:space="preserve">. </w:t>
      </w:r>
      <w:r w:rsidR="00D60DF4">
        <w:rPr>
          <w:rFonts w:asciiTheme="minorHAnsi" w:hAnsiTheme="minorHAnsi"/>
          <w:lang w:val="en-CA"/>
        </w:rPr>
        <w:t>How much support do you get from your supervisor?</w:t>
      </w:r>
    </w:p>
    <w:p w14:paraId="77FD22FF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45348E71" w14:textId="77777777" w:rsidR="000730FD" w:rsidRDefault="000730FD" w:rsidP="00D60DF4">
      <w:pPr>
        <w:rPr>
          <w:rFonts w:asciiTheme="minorHAnsi" w:hAnsiTheme="minorHAnsi"/>
          <w:lang w:val="en-CA"/>
        </w:rPr>
      </w:pPr>
    </w:p>
    <w:p w14:paraId="75A7A40D" w14:textId="77777777" w:rsidR="000730FD" w:rsidRDefault="000730FD" w:rsidP="00D60DF4">
      <w:pPr>
        <w:rPr>
          <w:rFonts w:asciiTheme="minorHAnsi" w:hAnsiTheme="minorHAnsi"/>
          <w:lang w:val="en-CA"/>
        </w:rPr>
      </w:pPr>
    </w:p>
    <w:p w14:paraId="3B4D6B34" w14:textId="193B5FC5" w:rsidR="00D60DF4" w:rsidRDefault="00DC77BB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20</w:t>
      </w:r>
      <w:r w:rsidR="000730FD">
        <w:rPr>
          <w:rFonts w:asciiTheme="minorHAnsi" w:hAnsiTheme="minorHAnsi"/>
          <w:lang w:val="en-CA"/>
        </w:rPr>
        <w:t xml:space="preserve">. </w:t>
      </w:r>
      <w:r w:rsidR="00D60DF4">
        <w:rPr>
          <w:rFonts w:asciiTheme="minorHAnsi" w:hAnsiTheme="minorHAnsi"/>
          <w:lang w:val="en-CA"/>
        </w:rPr>
        <w:t>How do you pick the</w:t>
      </w:r>
      <w:r w:rsidR="00D60DF4" w:rsidRPr="00994C2B">
        <w:rPr>
          <w:rFonts w:asciiTheme="minorHAnsi" w:hAnsiTheme="minorHAnsi"/>
          <w:lang w:val="en-CA"/>
        </w:rPr>
        <w:t xml:space="preserve"> subject</w:t>
      </w:r>
      <w:r w:rsidR="00D60DF4">
        <w:rPr>
          <w:rFonts w:asciiTheme="minorHAnsi" w:hAnsiTheme="minorHAnsi"/>
          <w:lang w:val="en-CA"/>
        </w:rPr>
        <w:t xml:space="preserve"> of your thesis</w:t>
      </w:r>
      <w:r w:rsidR="00D60DF4" w:rsidRPr="00994C2B">
        <w:rPr>
          <w:rFonts w:asciiTheme="minorHAnsi" w:hAnsiTheme="minorHAnsi"/>
          <w:lang w:val="en-CA"/>
        </w:rPr>
        <w:t>?</w:t>
      </w:r>
    </w:p>
    <w:p w14:paraId="241673B2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0C614A49" w14:textId="77777777" w:rsidR="000730FD" w:rsidRDefault="000730FD" w:rsidP="00D60DF4">
      <w:pPr>
        <w:rPr>
          <w:rFonts w:asciiTheme="minorHAnsi" w:hAnsiTheme="minorHAnsi"/>
          <w:lang w:val="en-CA"/>
        </w:rPr>
      </w:pPr>
    </w:p>
    <w:p w14:paraId="36DDDADD" w14:textId="77777777" w:rsidR="000730FD" w:rsidRDefault="000730FD" w:rsidP="00D60DF4">
      <w:pPr>
        <w:rPr>
          <w:rFonts w:asciiTheme="minorHAnsi" w:hAnsiTheme="minorHAnsi"/>
          <w:lang w:val="en-CA"/>
        </w:rPr>
      </w:pPr>
    </w:p>
    <w:p w14:paraId="78220E66" w14:textId="476A4ED4" w:rsidR="00D60DF4" w:rsidRDefault="00DC77BB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21</w:t>
      </w:r>
      <w:r w:rsidR="000730FD">
        <w:rPr>
          <w:rFonts w:asciiTheme="minorHAnsi" w:hAnsiTheme="minorHAnsi"/>
          <w:lang w:val="en-CA"/>
        </w:rPr>
        <w:t xml:space="preserve">. </w:t>
      </w:r>
      <w:r w:rsidR="00D60DF4">
        <w:rPr>
          <w:rFonts w:asciiTheme="minorHAnsi" w:hAnsiTheme="minorHAnsi"/>
          <w:lang w:val="en-CA"/>
        </w:rPr>
        <w:t>What material do you use in order to prepare for your thesis</w:t>
      </w:r>
      <w:r w:rsidR="00DB20C2">
        <w:rPr>
          <w:rFonts w:asciiTheme="minorHAnsi" w:hAnsiTheme="minorHAnsi"/>
          <w:lang w:val="en-CA"/>
        </w:rPr>
        <w:t>, and how is this material made available for you</w:t>
      </w:r>
      <w:r w:rsidR="00D60DF4">
        <w:rPr>
          <w:rFonts w:asciiTheme="minorHAnsi" w:hAnsiTheme="minorHAnsi"/>
          <w:lang w:val="en-CA"/>
        </w:rPr>
        <w:t>?</w:t>
      </w:r>
    </w:p>
    <w:p w14:paraId="4D8F4F26" w14:textId="77777777" w:rsidR="00D60DF4" w:rsidRDefault="00D60DF4" w:rsidP="00D60DF4">
      <w:pPr>
        <w:rPr>
          <w:rFonts w:asciiTheme="minorHAnsi" w:hAnsiTheme="minorHAnsi"/>
          <w:lang w:val="en-CA"/>
        </w:rPr>
      </w:pPr>
    </w:p>
    <w:p w14:paraId="0DDC3475" w14:textId="77777777" w:rsidR="005C5910" w:rsidRDefault="005C5910" w:rsidP="00D60DF4">
      <w:pPr>
        <w:rPr>
          <w:rFonts w:asciiTheme="minorHAnsi" w:hAnsiTheme="minorHAnsi"/>
          <w:lang w:val="en-CA"/>
        </w:rPr>
      </w:pPr>
    </w:p>
    <w:p w14:paraId="53D52333" w14:textId="77777777" w:rsidR="005C5910" w:rsidRDefault="005C5910" w:rsidP="00D60DF4">
      <w:pPr>
        <w:rPr>
          <w:rFonts w:asciiTheme="minorHAnsi" w:hAnsiTheme="minorHAnsi"/>
          <w:lang w:val="en-CA"/>
        </w:rPr>
      </w:pPr>
    </w:p>
    <w:p w14:paraId="32B44C4C" w14:textId="77777777" w:rsidR="005C5910" w:rsidRDefault="005C5910" w:rsidP="00D60DF4">
      <w:pPr>
        <w:rPr>
          <w:rFonts w:asciiTheme="minorHAnsi" w:hAnsiTheme="minorHAnsi"/>
          <w:lang w:val="en-CA"/>
        </w:rPr>
      </w:pPr>
    </w:p>
    <w:p w14:paraId="49DFC13F" w14:textId="5BD2B0FC" w:rsidR="00D60DF4" w:rsidRPr="00994C2B" w:rsidRDefault="00DC77BB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22</w:t>
      </w:r>
      <w:r w:rsidR="005C5910">
        <w:rPr>
          <w:rFonts w:asciiTheme="minorHAnsi" w:hAnsiTheme="minorHAnsi"/>
          <w:lang w:val="en-CA"/>
        </w:rPr>
        <w:t xml:space="preserve">. </w:t>
      </w:r>
      <w:r w:rsidR="00D60DF4" w:rsidRPr="00994C2B">
        <w:rPr>
          <w:rFonts w:asciiTheme="minorHAnsi" w:hAnsiTheme="minorHAnsi"/>
          <w:lang w:val="en-CA"/>
        </w:rPr>
        <w:t xml:space="preserve">Do you know about the requirements </w:t>
      </w:r>
      <w:r w:rsidR="00D60DF4">
        <w:rPr>
          <w:rFonts w:asciiTheme="minorHAnsi" w:hAnsiTheme="minorHAnsi"/>
          <w:lang w:val="en-CA"/>
        </w:rPr>
        <w:t xml:space="preserve">in terms of size and scope </w:t>
      </w:r>
      <w:r w:rsidR="00D60DF4" w:rsidRPr="00994C2B">
        <w:rPr>
          <w:rFonts w:asciiTheme="minorHAnsi" w:hAnsiTheme="minorHAnsi"/>
          <w:lang w:val="en-CA"/>
        </w:rPr>
        <w:t>fo</w:t>
      </w:r>
      <w:r w:rsidR="00D60DF4">
        <w:rPr>
          <w:rFonts w:asciiTheme="minorHAnsi" w:hAnsiTheme="minorHAnsi"/>
          <w:lang w:val="en-CA"/>
        </w:rPr>
        <w:t>r a master</w:t>
      </w:r>
      <w:r w:rsidR="00EC6FDD">
        <w:rPr>
          <w:rFonts w:asciiTheme="minorHAnsi" w:hAnsiTheme="minorHAnsi"/>
          <w:lang w:val="en-CA"/>
        </w:rPr>
        <w:t>’</w:t>
      </w:r>
      <w:r w:rsidR="00D60DF4">
        <w:rPr>
          <w:rFonts w:asciiTheme="minorHAnsi" w:hAnsiTheme="minorHAnsi"/>
          <w:lang w:val="en-CA"/>
        </w:rPr>
        <w:t>s thesis in your subject?</w:t>
      </w:r>
    </w:p>
    <w:p w14:paraId="7315947B" w14:textId="77777777" w:rsidR="005C5910" w:rsidRDefault="005C5910" w:rsidP="00D60DF4">
      <w:pPr>
        <w:rPr>
          <w:rFonts w:asciiTheme="minorHAnsi" w:hAnsiTheme="minorHAnsi"/>
          <w:lang w:val="en-CA"/>
        </w:rPr>
      </w:pPr>
    </w:p>
    <w:p w14:paraId="53825E79" w14:textId="77777777" w:rsidR="005C5910" w:rsidRPr="00994C2B" w:rsidRDefault="005C5910" w:rsidP="00D60DF4">
      <w:pPr>
        <w:rPr>
          <w:rFonts w:asciiTheme="minorHAnsi" w:hAnsiTheme="minorHAnsi"/>
          <w:lang w:val="en-CA"/>
        </w:rPr>
      </w:pPr>
    </w:p>
    <w:p w14:paraId="5719212B" w14:textId="7719FEC0" w:rsidR="00D60DF4" w:rsidRDefault="00DC77BB" w:rsidP="00D60DF4">
      <w:pPr>
        <w:rPr>
          <w:ins w:id="26" w:author="Ulrica Skagert" w:date="2014-02-14T20:44:00Z"/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23</w:t>
      </w:r>
      <w:r w:rsidR="005C5910">
        <w:rPr>
          <w:rFonts w:asciiTheme="minorHAnsi" w:hAnsiTheme="minorHAnsi"/>
          <w:lang w:val="en-CA"/>
        </w:rPr>
        <w:t xml:space="preserve">. </w:t>
      </w:r>
      <w:r w:rsidR="00EC6FDD">
        <w:rPr>
          <w:rFonts w:asciiTheme="minorHAnsi" w:hAnsiTheme="minorHAnsi"/>
          <w:lang w:val="en-CA"/>
        </w:rPr>
        <w:t>What do</w:t>
      </w:r>
      <w:r w:rsidR="00D60DF4">
        <w:rPr>
          <w:rFonts w:asciiTheme="minorHAnsi" w:hAnsiTheme="minorHAnsi"/>
          <w:lang w:val="en-CA"/>
        </w:rPr>
        <w:t xml:space="preserve"> you think there are</w:t>
      </w:r>
      <w:r w:rsidR="00EC6FDD">
        <w:rPr>
          <w:rFonts w:asciiTheme="minorHAnsi" w:hAnsiTheme="minorHAnsi"/>
          <w:lang w:val="en-CA"/>
        </w:rPr>
        <w:t xml:space="preserve"> the biggest similarities </w:t>
      </w:r>
      <w:r w:rsidR="00D521BD">
        <w:rPr>
          <w:rFonts w:asciiTheme="minorHAnsi" w:hAnsiTheme="minorHAnsi"/>
          <w:lang w:val="en-CA"/>
        </w:rPr>
        <w:t xml:space="preserve">and differences </w:t>
      </w:r>
      <w:r w:rsidR="00EC6FDD">
        <w:rPr>
          <w:rFonts w:asciiTheme="minorHAnsi" w:hAnsiTheme="minorHAnsi"/>
          <w:lang w:val="en-CA"/>
        </w:rPr>
        <w:t>from the Swedish and Indian system?</w:t>
      </w:r>
      <w:r w:rsidR="00D60DF4" w:rsidRPr="00994C2B">
        <w:rPr>
          <w:rFonts w:asciiTheme="minorHAnsi" w:hAnsiTheme="minorHAnsi"/>
          <w:lang w:val="en-CA"/>
        </w:rPr>
        <w:t xml:space="preserve"> </w:t>
      </w:r>
      <w:r w:rsidR="00EC6FDD">
        <w:rPr>
          <w:rFonts w:asciiTheme="minorHAnsi" w:hAnsiTheme="minorHAnsi"/>
          <w:lang w:val="en-CA"/>
        </w:rPr>
        <w:t>What do you think will be the biggest challenges for you when it comes to the master’s thesis work in Sweden?</w:t>
      </w:r>
    </w:p>
    <w:p w14:paraId="60108D5A" w14:textId="77777777" w:rsidR="001F7A4B" w:rsidRDefault="001F7A4B" w:rsidP="00D60DF4">
      <w:pPr>
        <w:rPr>
          <w:ins w:id="27" w:author="Ulrica Skagert" w:date="2014-02-14T20:44:00Z"/>
          <w:rFonts w:asciiTheme="minorHAnsi" w:hAnsiTheme="minorHAnsi"/>
          <w:lang w:val="en-CA"/>
        </w:rPr>
      </w:pPr>
    </w:p>
    <w:p w14:paraId="760BAF9A" w14:textId="77777777" w:rsidR="001F7A4B" w:rsidRDefault="001F7A4B" w:rsidP="00D60DF4">
      <w:pPr>
        <w:rPr>
          <w:ins w:id="28" w:author="Ulrica Skagert" w:date="2014-02-14T20:44:00Z"/>
          <w:rFonts w:asciiTheme="minorHAnsi" w:hAnsiTheme="minorHAnsi"/>
          <w:lang w:val="en-CA"/>
        </w:rPr>
      </w:pPr>
    </w:p>
    <w:p w14:paraId="395C9517" w14:textId="77777777" w:rsidR="001F7A4B" w:rsidRDefault="001F7A4B" w:rsidP="00D60DF4">
      <w:pPr>
        <w:rPr>
          <w:ins w:id="29" w:author="Ulrica Skagert" w:date="2014-02-14T20:44:00Z"/>
          <w:rFonts w:asciiTheme="minorHAnsi" w:hAnsiTheme="minorHAnsi"/>
          <w:lang w:val="en-CA"/>
        </w:rPr>
      </w:pPr>
    </w:p>
    <w:p w14:paraId="2FD06DCC" w14:textId="77777777" w:rsidR="001F7A4B" w:rsidRDefault="001F7A4B" w:rsidP="00D60DF4">
      <w:pPr>
        <w:rPr>
          <w:ins w:id="30" w:author="Ulrica Skagert" w:date="2014-02-14T20:44:00Z"/>
          <w:rFonts w:asciiTheme="minorHAnsi" w:hAnsiTheme="minorHAnsi"/>
          <w:lang w:val="en-CA"/>
        </w:rPr>
      </w:pPr>
    </w:p>
    <w:p w14:paraId="6A10E7CD" w14:textId="77777777" w:rsidR="001F7A4B" w:rsidRDefault="001F7A4B" w:rsidP="00D60DF4">
      <w:pPr>
        <w:rPr>
          <w:ins w:id="31" w:author="Ulrica Skagert" w:date="2014-02-14T20:46:00Z"/>
          <w:rFonts w:asciiTheme="minorHAnsi" w:hAnsiTheme="minorHAnsi"/>
          <w:lang w:val="en-CA"/>
        </w:rPr>
      </w:pPr>
    </w:p>
    <w:p w14:paraId="7CF34CEA" w14:textId="77777777" w:rsidR="001F7A4B" w:rsidRDefault="001F7A4B" w:rsidP="00D60DF4">
      <w:pPr>
        <w:rPr>
          <w:ins w:id="32" w:author="Ulrica Skagert" w:date="2014-02-14T20:46:00Z"/>
          <w:rFonts w:asciiTheme="minorHAnsi" w:hAnsiTheme="minorHAnsi"/>
          <w:lang w:val="en-CA"/>
        </w:rPr>
      </w:pPr>
    </w:p>
    <w:p w14:paraId="1CDA960F" w14:textId="14569773" w:rsidR="001F7A4B" w:rsidRPr="001F7A4B" w:rsidRDefault="001F7A4B" w:rsidP="00D60DF4">
      <w:pPr>
        <w:rPr>
          <w:ins w:id="33" w:author="Ulrica Skagert" w:date="2014-02-14T20:46:00Z"/>
          <w:rFonts w:asciiTheme="minorHAnsi" w:hAnsiTheme="minorHAnsi"/>
          <w:b/>
          <w:lang w:val="en-CA"/>
          <w:rPrChange w:id="34" w:author="Ulrica Skagert" w:date="2014-02-14T20:48:00Z">
            <w:rPr>
              <w:ins w:id="35" w:author="Ulrica Skagert" w:date="2014-02-14T20:46:00Z"/>
              <w:rFonts w:asciiTheme="minorHAnsi" w:hAnsiTheme="minorHAnsi"/>
              <w:lang w:val="en-CA"/>
            </w:rPr>
          </w:rPrChange>
        </w:rPr>
      </w:pPr>
      <w:ins w:id="36" w:author="Ulrica Skagert" w:date="2014-02-14T20:46:00Z">
        <w:r w:rsidRPr="001F7A4B">
          <w:rPr>
            <w:rFonts w:asciiTheme="minorHAnsi" w:hAnsiTheme="minorHAnsi"/>
            <w:b/>
            <w:lang w:val="en-CA"/>
            <w:rPrChange w:id="37" w:author="Ulrica Skagert" w:date="2014-02-14T20:48:00Z">
              <w:rPr>
                <w:rFonts w:asciiTheme="minorHAnsi" w:hAnsiTheme="minorHAnsi"/>
                <w:lang w:val="en-CA"/>
              </w:rPr>
            </w:rPrChange>
          </w:rPr>
          <w:t xml:space="preserve">The final </w:t>
        </w:r>
      </w:ins>
      <w:ins w:id="38" w:author="Ulrica Skagert" w:date="2014-02-14T20:47:00Z">
        <w:r w:rsidRPr="001F7A4B">
          <w:rPr>
            <w:rFonts w:asciiTheme="minorHAnsi" w:hAnsiTheme="minorHAnsi"/>
            <w:b/>
            <w:lang w:val="en-CA"/>
            <w:rPrChange w:id="39" w:author="Ulrica Skagert" w:date="2014-02-14T20:48:00Z">
              <w:rPr>
                <w:rFonts w:asciiTheme="minorHAnsi" w:hAnsiTheme="minorHAnsi"/>
                <w:lang w:val="en-CA"/>
              </w:rPr>
            </w:rPrChange>
          </w:rPr>
          <w:t>t</w:t>
        </w:r>
      </w:ins>
      <w:r w:rsidR="00EC31E1">
        <w:rPr>
          <w:rFonts w:asciiTheme="minorHAnsi" w:hAnsiTheme="minorHAnsi"/>
          <w:b/>
          <w:lang w:val="en-CA"/>
        </w:rPr>
        <w:t>hree</w:t>
      </w:r>
      <w:ins w:id="40" w:author="Ulrica Skagert" w:date="2014-02-14T20:47:00Z">
        <w:r w:rsidRPr="001F7A4B">
          <w:rPr>
            <w:rFonts w:asciiTheme="minorHAnsi" w:hAnsiTheme="minorHAnsi"/>
            <w:b/>
            <w:lang w:val="en-CA"/>
            <w:rPrChange w:id="41" w:author="Ulrica Skagert" w:date="2014-02-14T20:48:00Z">
              <w:rPr>
                <w:rFonts w:asciiTheme="minorHAnsi" w:hAnsiTheme="minorHAnsi"/>
                <w:lang w:val="en-CA"/>
              </w:rPr>
            </w:rPrChange>
          </w:rPr>
          <w:t xml:space="preserve"> </w:t>
        </w:r>
      </w:ins>
      <w:ins w:id="42" w:author="Ulrica Skagert" w:date="2014-02-14T20:46:00Z">
        <w:r w:rsidRPr="001F7A4B">
          <w:rPr>
            <w:rFonts w:asciiTheme="minorHAnsi" w:hAnsiTheme="minorHAnsi"/>
            <w:b/>
            <w:lang w:val="en-CA"/>
            <w:rPrChange w:id="43" w:author="Ulrica Skagert" w:date="2014-02-14T20:48:00Z">
              <w:rPr>
                <w:rFonts w:asciiTheme="minorHAnsi" w:hAnsiTheme="minorHAnsi"/>
                <w:lang w:val="en-CA"/>
              </w:rPr>
            </w:rPrChange>
          </w:rPr>
          <w:t>question</w:t>
        </w:r>
      </w:ins>
      <w:ins w:id="44" w:author="Ulrica Skagert" w:date="2014-02-14T20:47:00Z">
        <w:r w:rsidRPr="001F7A4B">
          <w:rPr>
            <w:rFonts w:asciiTheme="minorHAnsi" w:hAnsiTheme="minorHAnsi"/>
            <w:b/>
            <w:lang w:val="en-CA"/>
            <w:rPrChange w:id="45" w:author="Ulrica Skagert" w:date="2014-02-14T20:48:00Z">
              <w:rPr>
                <w:rFonts w:asciiTheme="minorHAnsi" w:hAnsiTheme="minorHAnsi"/>
                <w:lang w:val="en-CA"/>
              </w:rPr>
            </w:rPrChange>
          </w:rPr>
          <w:t>s</w:t>
        </w:r>
      </w:ins>
      <w:ins w:id="46" w:author="Ulrica Skagert" w:date="2014-02-14T20:46:00Z">
        <w:r w:rsidRPr="001F7A4B">
          <w:rPr>
            <w:rFonts w:asciiTheme="minorHAnsi" w:hAnsiTheme="minorHAnsi"/>
            <w:b/>
            <w:lang w:val="en-CA"/>
            <w:rPrChange w:id="47" w:author="Ulrica Skagert" w:date="2014-02-14T20:48:00Z">
              <w:rPr>
                <w:rFonts w:asciiTheme="minorHAnsi" w:hAnsiTheme="minorHAnsi"/>
                <w:lang w:val="en-CA"/>
              </w:rPr>
            </w:rPrChange>
          </w:rPr>
          <w:t xml:space="preserve"> concern the total of the courses you have been offered as preparation for your studies at BTH and your stay in Sweden</w:t>
        </w:r>
      </w:ins>
    </w:p>
    <w:p w14:paraId="02C11D2C" w14:textId="77777777" w:rsidR="001F7A4B" w:rsidRDefault="001F7A4B" w:rsidP="00D60DF4">
      <w:pPr>
        <w:rPr>
          <w:ins w:id="48" w:author="Ulrica Skagert" w:date="2014-02-14T20:44:00Z"/>
          <w:rFonts w:asciiTheme="minorHAnsi" w:hAnsiTheme="minorHAnsi"/>
          <w:lang w:val="en-CA"/>
        </w:rPr>
      </w:pPr>
    </w:p>
    <w:p w14:paraId="25998242" w14:textId="4AB42B70" w:rsidR="001F7A4B" w:rsidRDefault="001F7A4B" w:rsidP="00D60DF4">
      <w:pPr>
        <w:rPr>
          <w:ins w:id="49" w:author="Ulrica Skagert" w:date="2014-02-14T20:44:00Z"/>
          <w:rFonts w:asciiTheme="minorHAnsi" w:hAnsiTheme="minorHAnsi"/>
          <w:lang w:val="en-CA"/>
        </w:rPr>
      </w:pPr>
      <w:ins w:id="50" w:author="Ulrica Skagert" w:date="2014-02-14T20:44:00Z">
        <w:r>
          <w:rPr>
            <w:rFonts w:asciiTheme="minorHAnsi" w:hAnsiTheme="minorHAnsi"/>
            <w:lang w:val="en-CA"/>
          </w:rPr>
          <w:t>24. Do you think that these courses have been valuable for you, if yes how so, if no, why?</w:t>
        </w:r>
      </w:ins>
    </w:p>
    <w:p w14:paraId="0D26EF34" w14:textId="77777777" w:rsidR="001F7A4B" w:rsidRDefault="001F7A4B" w:rsidP="00D60DF4">
      <w:pPr>
        <w:rPr>
          <w:ins w:id="51" w:author="Ulrica Skagert" w:date="2014-02-14T20:46:00Z"/>
          <w:rFonts w:asciiTheme="minorHAnsi" w:hAnsiTheme="minorHAnsi"/>
          <w:lang w:val="en-CA"/>
        </w:rPr>
      </w:pPr>
    </w:p>
    <w:p w14:paraId="5EAFDB8B" w14:textId="77777777" w:rsidR="001F7A4B" w:rsidRDefault="001F7A4B" w:rsidP="00D60DF4">
      <w:pPr>
        <w:rPr>
          <w:ins w:id="52" w:author="Ulrica Skagert" w:date="2014-02-14T20:46:00Z"/>
          <w:rFonts w:asciiTheme="minorHAnsi" w:hAnsiTheme="minorHAnsi"/>
          <w:lang w:val="en-CA"/>
        </w:rPr>
      </w:pPr>
    </w:p>
    <w:p w14:paraId="1B86535E" w14:textId="77777777" w:rsidR="001F7A4B" w:rsidRDefault="001F7A4B" w:rsidP="00D60DF4">
      <w:pPr>
        <w:rPr>
          <w:ins w:id="53" w:author="Ulrica Skagert" w:date="2014-02-14T20:46:00Z"/>
          <w:rFonts w:asciiTheme="minorHAnsi" w:hAnsiTheme="minorHAnsi"/>
          <w:lang w:val="en-CA"/>
        </w:rPr>
      </w:pPr>
    </w:p>
    <w:p w14:paraId="0B38F7E5" w14:textId="77777777" w:rsidR="001F7A4B" w:rsidRDefault="001F7A4B" w:rsidP="00D60DF4">
      <w:pPr>
        <w:rPr>
          <w:ins w:id="54" w:author="Ulrica Skagert" w:date="2014-02-14T20:46:00Z"/>
          <w:rFonts w:asciiTheme="minorHAnsi" w:hAnsiTheme="minorHAnsi"/>
          <w:lang w:val="en-CA"/>
        </w:rPr>
      </w:pPr>
    </w:p>
    <w:p w14:paraId="238ACF41" w14:textId="359BECD8" w:rsidR="001F7A4B" w:rsidRDefault="001F7A4B" w:rsidP="00D60DF4">
      <w:pPr>
        <w:rPr>
          <w:rFonts w:asciiTheme="minorHAnsi" w:hAnsiTheme="minorHAnsi"/>
          <w:lang w:val="en-CA"/>
        </w:rPr>
      </w:pPr>
      <w:ins w:id="55" w:author="Ulrica Skagert" w:date="2014-02-14T20:46:00Z">
        <w:r>
          <w:rPr>
            <w:rFonts w:asciiTheme="minorHAnsi" w:hAnsiTheme="minorHAnsi"/>
            <w:lang w:val="en-CA"/>
          </w:rPr>
          <w:t>25. If you could suggest two things on how these courses could be made better</w:t>
        </w:r>
      </w:ins>
      <w:ins w:id="56" w:author="Ulrica Skagert" w:date="2014-02-14T20:49:00Z">
        <w:r w:rsidR="00C70A5D">
          <w:rPr>
            <w:rFonts w:asciiTheme="minorHAnsi" w:hAnsiTheme="minorHAnsi"/>
            <w:lang w:val="en-CA"/>
          </w:rPr>
          <w:t>, what would that be?</w:t>
        </w:r>
      </w:ins>
    </w:p>
    <w:p w14:paraId="58FCCC80" w14:textId="77777777" w:rsidR="00EC31E1" w:rsidRDefault="00EC31E1" w:rsidP="00D60DF4">
      <w:pPr>
        <w:rPr>
          <w:rFonts w:asciiTheme="minorHAnsi" w:hAnsiTheme="minorHAnsi"/>
          <w:lang w:val="en-CA"/>
        </w:rPr>
      </w:pPr>
    </w:p>
    <w:p w14:paraId="753E2D67" w14:textId="77777777" w:rsidR="00EC31E1" w:rsidRDefault="00EC31E1" w:rsidP="00D60DF4">
      <w:pPr>
        <w:rPr>
          <w:rFonts w:asciiTheme="minorHAnsi" w:hAnsiTheme="minorHAnsi"/>
          <w:lang w:val="en-CA"/>
        </w:rPr>
      </w:pPr>
    </w:p>
    <w:p w14:paraId="6D60BFA0" w14:textId="77777777" w:rsidR="00EC31E1" w:rsidRDefault="00EC31E1" w:rsidP="00D60DF4">
      <w:pPr>
        <w:rPr>
          <w:rFonts w:asciiTheme="minorHAnsi" w:hAnsiTheme="minorHAnsi"/>
          <w:lang w:val="en-CA"/>
        </w:rPr>
      </w:pPr>
    </w:p>
    <w:p w14:paraId="33A45D07" w14:textId="77777777" w:rsidR="00EC31E1" w:rsidRDefault="00EC31E1" w:rsidP="00D60DF4">
      <w:pPr>
        <w:rPr>
          <w:rFonts w:asciiTheme="minorHAnsi" w:hAnsiTheme="minorHAnsi"/>
          <w:lang w:val="en-CA"/>
        </w:rPr>
      </w:pPr>
    </w:p>
    <w:p w14:paraId="4391B1C8" w14:textId="7E9DD751" w:rsidR="00EC31E1" w:rsidRPr="00994C2B" w:rsidRDefault="00EC31E1" w:rsidP="00D60DF4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26. Mention two things that have been especially valuable for you during these courses.</w:t>
      </w:r>
    </w:p>
    <w:p w14:paraId="7A1A4F5A" w14:textId="77777777" w:rsidR="00AB2AF4" w:rsidRPr="00261DBB" w:rsidRDefault="00AB2AF4">
      <w:pPr>
        <w:rPr>
          <w:lang w:val="en-US"/>
        </w:rPr>
      </w:pPr>
    </w:p>
    <w:sectPr w:rsidR="00AB2AF4" w:rsidRPr="00261DBB" w:rsidSect="00AB2AF4">
      <w:pgSz w:w="11900" w:h="16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F4"/>
    <w:rsid w:val="000730FD"/>
    <w:rsid w:val="00152E28"/>
    <w:rsid w:val="00185879"/>
    <w:rsid w:val="001F7A4B"/>
    <w:rsid w:val="0024517B"/>
    <w:rsid w:val="00261DBB"/>
    <w:rsid w:val="00331927"/>
    <w:rsid w:val="00442CB0"/>
    <w:rsid w:val="00455E9F"/>
    <w:rsid w:val="004B48B9"/>
    <w:rsid w:val="004E61A3"/>
    <w:rsid w:val="00503506"/>
    <w:rsid w:val="005C5910"/>
    <w:rsid w:val="00710A91"/>
    <w:rsid w:val="00736947"/>
    <w:rsid w:val="008B1BA7"/>
    <w:rsid w:val="00AB2AF4"/>
    <w:rsid w:val="00BD7794"/>
    <w:rsid w:val="00C70A5D"/>
    <w:rsid w:val="00D521BD"/>
    <w:rsid w:val="00D60DF4"/>
    <w:rsid w:val="00DB20C2"/>
    <w:rsid w:val="00DC77BB"/>
    <w:rsid w:val="00E2184A"/>
    <w:rsid w:val="00EC31E1"/>
    <w:rsid w:val="00EC6FDD"/>
    <w:rsid w:val="00EE3B04"/>
    <w:rsid w:val="00FC1AD7"/>
    <w:rsid w:val="00FD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4E9D9E"/>
  <w14:defaultImageDpi w14:val="300"/>
  <w15:docId w15:val="{2D4F48F4-5EC7-4DF5-8379-36277D78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DF4"/>
    <w:rPr>
      <w:sz w:val="24"/>
      <w:szCs w:val="24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7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794"/>
    <w:rPr>
      <w:rFonts w:ascii="Lucida Grande" w:hAnsi="Lucida Grande"/>
      <w:sz w:val="18"/>
      <w:szCs w:val="18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1008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Ulrica Skagert</dc:creator>
  <cp:keywords/>
  <dc:description/>
  <cp:lastModifiedBy>Maria Engelmark</cp:lastModifiedBy>
  <cp:revision>2</cp:revision>
  <dcterms:created xsi:type="dcterms:W3CDTF">2015-02-16T09:56:00Z</dcterms:created>
  <dcterms:modified xsi:type="dcterms:W3CDTF">2015-02-16T09:56:00Z</dcterms:modified>
</cp:coreProperties>
</file>